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087" w:rsidRPr="00BE6D4D" w:rsidRDefault="006F0087" w:rsidP="008949C3">
      <w:pPr>
        <w:rPr>
          <w:rFonts w:ascii="Arial" w:hAnsi="Arial" w:cs="Arial"/>
          <w:szCs w:val="40"/>
        </w:rPr>
      </w:pPr>
    </w:p>
    <w:p w:rsidR="006F0087" w:rsidRPr="00BE6D4D" w:rsidRDefault="006F0087" w:rsidP="00DF3F99">
      <w:pPr>
        <w:pStyle w:val="TOC1"/>
        <w:rPr>
          <w:rFonts w:ascii="Arial" w:hAnsi="Arial" w:cs="Arial"/>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08412D" w:rsidRPr="00BE6D4D" w:rsidRDefault="0008412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08412D" w:rsidRPr="00BE6D4D" w:rsidRDefault="005C2EC3" w:rsidP="002A646A">
      <w:pPr>
        <w:ind w:left="4320"/>
        <w:jc w:val="right"/>
        <w:rPr>
          <w:rFonts w:ascii="Arial" w:hAnsi="Arial" w:cs="Arial"/>
          <w:b/>
          <w:sz w:val="40"/>
          <w:szCs w:val="40"/>
        </w:rPr>
      </w:pPr>
      <w:r>
        <w:rPr>
          <w:rFonts w:ascii="Arial" w:hAnsi="Arial" w:cs="Arial"/>
          <w:b/>
          <w:sz w:val="40"/>
          <w:szCs w:val="40"/>
        </w:rPr>
        <w:t>Thomas McGee DIS Conversion Tool</w:t>
      </w:r>
    </w:p>
    <w:p w:rsidR="0008412D" w:rsidRDefault="0008412D" w:rsidP="002A646A">
      <w:pPr>
        <w:ind w:left="2160" w:firstLine="720"/>
        <w:jc w:val="right"/>
        <w:rPr>
          <w:rFonts w:ascii="Arial" w:hAnsi="Arial" w:cs="Arial"/>
          <w:b/>
          <w:sz w:val="40"/>
          <w:szCs w:val="40"/>
        </w:rPr>
      </w:pPr>
      <w:r w:rsidRPr="00BE6D4D">
        <w:rPr>
          <w:rFonts w:ascii="Arial" w:hAnsi="Arial" w:cs="Arial"/>
          <w:b/>
          <w:sz w:val="40"/>
          <w:szCs w:val="40"/>
        </w:rPr>
        <w:t>Requirement Document</w:t>
      </w:r>
      <w:r w:rsidR="002A646A">
        <w:rPr>
          <w:rFonts w:ascii="Arial" w:hAnsi="Arial" w:cs="Arial"/>
          <w:b/>
          <w:sz w:val="40"/>
          <w:szCs w:val="40"/>
        </w:rPr>
        <w:t xml:space="preserve"> </w:t>
      </w:r>
    </w:p>
    <w:p w:rsidR="002A646A" w:rsidRPr="00BE6D4D" w:rsidRDefault="002A646A" w:rsidP="0008412D">
      <w:pPr>
        <w:ind w:left="2160" w:firstLine="720"/>
        <w:jc w:val="center"/>
        <w:rPr>
          <w:rFonts w:ascii="Arial" w:hAnsi="Arial" w:cs="Arial"/>
          <w:b/>
          <w:sz w:val="40"/>
          <w:szCs w:val="40"/>
        </w:rPr>
      </w:pPr>
      <w:r>
        <w:rPr>
          <w:rFonts w:ascii="Arial" w:hAnsi="Arial" w:cs="Arial"/>
          <w:b/>
          <w:sz w:val="40"/>
          <w:szCs w:val="40"/>
        </w:rPr>
        <w:t>(DRAFT)</w:t>
      </w:r>
    </w:p>
    <w:p w:rsidR="006F0087" w:rsidRPr="00BE6D4D" w:rsidRDefault="006F0087" w:rsidP="00E409CB">
      <w:pPr>
        <w:jc w:val="center"/>
        <w:rPr>
          <w:rFonts w:ascii="Arial" w:hAnsi="Arial" w:cs="Arial"/>
          <w:szCs w:val="40"/>
        </w:rPr>
      </w:pPr>
    </w:p>
    <w:p w:rsidR="00AB2180" w:rsidRPr="00BE6D4D" w:rsidRDefault="00AB2180"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8"/>
        <w:gridCol w:w="1415"/>
        <w:gridCol w:w="4623"/>
      </w:tblGrid>
      <w:tr w:rsidR="00AB2180" w:rsidRPr="00BE6D4D" w:rsidTr="00C725A7">
        <w:tc>
          <w:tcPr>
            <w:tcW w:w="2818" w:type="dxa"/>
            <w:shd w:val="clear" w:color="auto" w:fill="D9D9D9"/>
          </w:tcPr>
          <w:p w:rsidR="00AB2180" w:rsidRPr="00BE6D4D" w:rsidRDefault="00AB2180" w:rsidP="00BE194A">
            <w:pPr>
              <w:rPr>
                <w:rFonts w:ascii="Arial" w:hAnsi="Arial" w:cs="Arial"/>
                <w:b/>
              </w:rPr>
            </w:pPr>
            <w:r w:rsidRPr="00BE6D4D">
              <w:rPr>
                <w:rFonts w:ascii="Arial" w:hAnsi="Arial" w:cs="Arial"/>
                <w:b/>
              </w:rPr>
              <w:t>Template Revisions</w:t>
            </w:r>
          </w:p>
        </w:tc>
        <w:tc>
          <w:tcPr>
            <w:tcW w:w="1415" w:type="dxa"/>
            <w:shd w:val="clear" w:color="auto" w:fill="D9D9D9"/>
          </w:tcPr>
          <w:p w:rsidR="00AB2180" w:rsidRPr="00BE6D4D" w:rsidRDefault="00AB2180" w:rsidP="00BE194A">
            <w:pPr>
              <w:rPr>
                <w:rFonts w:ascii="Arial" w:hAnsi="Arial" w:cs="Arial"/>
                <w:b/>
              </w:rPr>
            </w:pPr>
            <w:r w:rsidRPr="00BE6D4D">
              <w:rPr>
                <w:rFonts w:ascii="Arial" w:hAnsi="Arial" w:cs="Arial"/>
                <w:b/>
              </w:rPr>
              <w:t>Date</w:t>
            </w:r>
          </w:p>
        </w:tc>
        <w:tc>
          <w:tcPr>
            <w:tcW w:w="4623" w:type="dxa"/>
            <w:shd w:val="clear" w:color="auto" w:fill="D9D9D9"/>
          </w:tcPr>
          <w:p w:rsidR="00AB2180" w:rsidRPr="00BE6D4D" w:rsidRDefault="00AB2180" w:rsidP="00BE194A">
            <w:pPr>
              <w:rPr>
                <w:rFonts w:ascii="Arial" w:hAnsi="Arial" w:cs="Arial"/>
                <w:b/>
              </w:rPr>
            </w:pPr>
            <w:r w:rsidRPr="00BE6D4D">
              <w:rPr>
                <w:rFonts w:ascii="Arial" w:hAnsi="Arial" w:cs="Arial"/>
                <w:b/>
              </w:rPr>
              <w:t>Change</w:t>
            </w:r>
          </w:p>
        </w:tc>
      </w:tr>
      <w:tr w:rsidR="00AB2180" w:rsidRPr="00BE6D4D" w:rsidTr="00C725A7">
        <w:tc>
          <w:tcPr>
            <w:tcW w:w="2818" w:type="dxa"/>
          </w:tcPr>
          <w:p w:rsidR="00AB2180" w:rsidRPr="00BE6D4D" w:rsidRDefault="00F4465F" w:rsidP="00BE194A">
            <w:pPr>
              <w:rPr>
                <w:rFonts w:ascii="Arial" w:hAnsi="Arial" w:cs="Arial"/>
                <w:bCs/>
              </w:rPr>
            </w:pPr>
            <w:r w:rsidRPr="00BE6D4D">
              <w:rPr>
                <w:rFonts w:ascii="Arial" w:hAnsi="Arial" w:cs="Arial"/>
                <w:bCs/>
              </w:rPr>
              <w:t>V1.0</w:t>
            </w:r>
          </w:p>
        </w:tc>
        <w:tc>
          <w:tcPr>
            <w:tcW w:w="1415" w:type="dxa"/>
          </w:tcPr>
          <w:p w:rsidR="00AB2180" w:rsidRPr="00BE6D4D" w:rsidRDefault="00F4465F" w:rsidP="005C2EC3">
            <w:pPr>
              <w:pStyle w:val="Footer"/>
              <w:tabs>
                <w:tab w:val="clear" w:pos="4320"/>
                <w:tab w:val="clear" w:pos="8640"/>
              </w:tabs>
              <w:rPr>
                <w:rFonts w:ascii="Arial" w:hAnsi="Arial" w:cs="Arial"/>
                <w:bCs/>
              </w:rPr>
            </w:pPr>
            <w:r w:rsidRPr="00BE6D4D">
              <w:rPr>
                <w:rFonts w:ascii="Arial" w:hAnsi="Arial" w:cs="Arial"/>
                <w:bCs/>
              </w:rPr>
              <w:t>0</w:t>
            </w:r>
            <w:r w:rsidR="005C2EC3">
              <w:rPr>
                <w:rFonts w:ascii="Arial" w:hAnsi="Arial" w:cs="Arial"/>
                <w:bCs/>
              </w:rPr>
              <w:t>1</w:t>
            </w:r>
            <w:r w:rsidRPr="00BE6D4D">
              <w:rPr>
                <w:rFonts w:ascii="Arial" w:hAnsi="Arial" w:cs="Arial"/>
                <w:bCs/>
              </w:rPr>
              <w:t>/</w:t>
            </w:r>
            <w:r w:rsidR="005C2EC3">
              <w:rPr>
                <w:rFonts w:ascii="Arial" w:hAnsi="Arial" w:cs="Arial"/>
                <w:bCs/>
              </w:rPr>
              <w:t>027</w:t>
            </w:r>
            <w:r w:rsidRPr="00BE6D4D">
              <w:rPr>
                <w:rFonts w:ascii="Arial" w:hAnsi="Arial" w:cs="Arial"/>
                <w:bCs/>
              </w:rPr>
              <w:t>/20</w:t>
            </w:r>
            <w:r w:rsidR="005C2EC3">
              <w:rPr>
                <w:rFonts w:ascii="Arial" w:hAnsi="Arial" w:cs="Arial"/>
                <w:bCs/>
              </w:rPr>
              <w:t>12</w:t>
            </w:r>
          </w:p>
        </w:tc>
        <w:tc>
          <w:tcPr>
            <w:tcW w:w="4623" w:type="dxa"/>
          </w:tcPr>
          <w:p w:rsidR="00AB2180" w:rsidRPr="00BE6D4D" w:rsidRDefault="00F4465F" w:rsidP="00BE194A">
            <w:pPr>
              <w:rPr>
                <w:rFonts w:ascii="Arial" w:hAnsi="Arial" w:cs="Arial"/>
                <w:bCs/>
              </w:rPr>
            </w:pPr>
            <w:r w:rsidRPr="00BE6D4D">
              <w:rPr>
                <w:rFonts w:ascii="Arial" w:hAnsi="Arial" w:cs="Arial"/>
                <w:bCs/>
              </w:rPr>
              <w:t xml:space="preserve">Initial </w:t>
            </w:r>
            <w:r w:rsidR="00760A0E">
              <w:rPr>
                <w:rFonts w:ascii="Arial" w:hAnsi="Arial" w:cs="Arial"/>
                <w:bCs/>
              </w:rPr>
              <w:t>Version</w:t>
            </w: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bl>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Default="00C725A7" w:rsidP="00C725A7">
      <w:pPr>
        <w:autoSpaceDE w:val="0"/>
        <w:autoSpaceDN w:val="0"/>
        <w:adjustRightInd w:val="0"/>
        <w:spacing w:line="240" w:lineRule="atLeast"/>
        <w:rPr>
          <w:rFonts w:ascii="Arial" w:hAnsi="Arial" w:cs="Arial"/>
          <w:color w:val="0000FF"/>
          <w:sz w:val="16"/>
        </w:rPr>
      </w:pPr>
    </w:p>
    <w:p w:rsidR="00183BA2" w:rsidRDefault="00183BA2"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BE6D4D" w:rsidRPr="00BE6D4D" w:rsidRDefault="00B503A4" w:rsidP="00BE6D4D">
      <w:pPr>
        <w:autoSpaceDE w:val="0"/>
        <w:autoSpaceDN w:val="0"/>
        <w:ind w:left="306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0">
            <wp:simplePos x="0" y="0"/>
            <wp:positionH relativeFrom="column">
              <wp:posOffset>-405765</wp:posOffset>
            </wp:positionH>
            <wp:positionV relativeFrom="paragraph">
              <wp:posOffset>-364490</wp:posOffset>
            </wp:positionV>
            <wp:extent cx="1485900" cy="970280"/>
            <wp:effectExtent l="19050" t="0" r="0" b="0"/>
            <wp:wrapSquare wrapText="bothSides"/>
            <wp:docPr id="919" name="Picture 919" descr="INT_csc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_csc_cmyk_300"/>
                    <pic:cNvPicPr>
                      <a:picLocks noChangeAspect="1" noChangeArrowheads="1"/>
                    </pic:cNvPicPr>
                  </pic:nvPicPr>
                  <pic:blipFill>
                    <a:blip r:embed="rId7" cstate="print"/>
                    <a:srcRect/>
                    <a:stretch>
                      <a:fillRect/>
                    </a:stretch>
                  </pic:blipFill>
                  <pic:spPr bwMode="auto">
                    <a:xfrm>
                      <a:off x="0" y="0"/>
                      <a:ext cx="1485900" cy="970280"/>
                    </a:xfrm>
                    <a:prstGeom prst="rect">
                      <a:avLst/>
                    </a:prstGeom>
                    <a:noFill/>
                    <a:ln w="9525">
                      <a:noFill/>
                      <a:miter lim="800000"/>
                      <a:headEnd/>
                      <a:tailEnd/>
                    </a:ln>
                  </pic:spPr>
                </pic:pic>
              </a:graphicData>
            </a:graphic>
          </wp:anchor>
        </w:drawing>
      </w:r>
      <w:r w:rsidR="00BE6D4D" w:rsidRPr="00BE6D4D">
        <w:rPr>
          <w:rFonts w:ascii="Arial" w:hAnsi="Arial" w:cs="Arial"/>
          <w:sz w:val="16"/>
          <w:szCs w:val="16"/>
          <w:lang w:val="it-IT"/>
        </w:rPr>
        <w:t xml:space="preserve">© </w:t>
      </w:r>
      <w:del w:id="0" w:author="jmericle" w:date="2012-01-30T11:43:00Z">
        <w:r w:rsidR="00BE6D4D" w:rsidRPr="00BE6D4D" w:rsidDel="000B731B">
          <w:rPr>
            <w:rFonts w:ascii="Arial" w:hAnsi="Arial" w:cs="Arial"/>
            <w:sz w:val="16"/>
            <w:szCs w:val="16"/>
            <w:lang w:val="it-IT"/>
          </w:rPr>
          <w:delText xml:space="preserve">2009 </w:delText>
        </w:r>
      </w:del>
      <w:ins w:id="1" w:author="jmericle" w:date="2012-01-30T11:43:00Z">
        <w:r w:rsidR="000B731B" w:rsidRPr="00BE6D4D">
          <w:rPr>
            <w:rFonts w:ascii="Arial" w:hAnsi="Arial" w:cs="Arial"/>
            <w:sz w:val="16"/>
            <w:szCs w:val="16"/>
            <w:lang w:val="it-IT"/>
          </w:rPr>
          <w:t>20</w:t>
        </w:r>
        <w:r w:rsidR="000B731B">
          <w:rPr>
            <w:rFonts w:ascii="Arial" w:hAnsi="Arial" w:cs="Arial"/>
            <w:sz w:val="16"/>
            <w:szCs w:val="16"/>
            <w:lang w:val="it-IT"/>
          </w:rPr>
          <w:t>12</w:t>
        </w:r>
        <w:r w:rsidR="000B731B" w:rsidRPr="00BE6D4D">
          <w:rPr>
            <w:rFonts w:ascii="Arial" w:hAnsi="Arial" w:cs="Arial"/>
            <w:sz w:val="16"/>
            <w:szCs w:val="16"/>
            <w:lang w:val="it-IT"/>
          </w:rPr>
          <w:t xml:space="preserve"> </w:t>
        </w:r>
      </w:ins>
      <w:r w:rsidR="00BE6D4D" w:rsidRPr="00BE6D4D">
        <w:rPr>
          <w:rFonts w:ascii="Arial" w:hAnsi="Arial" w:cs="Arial"/>
          <w:sz w:val="16"/>
          <w:szCs w:val="16"/>
          <w:lang w:val="it-IT"/>
        </w:rPr>
        <w:t xml:space="preserve">CSC. </w:t>
      </w:r>
      <w:smartTag w:uri="urn:schemas-microsoft-com:office:smarttags" w:element="place">
        <w:smartTag w:uri="urn:schemas-microsoft-com:office:smarttags" w:element="City">
          <w:r w:rsidR="00BE6D4D" w:rsidRPr="00BE6D4D">
            <w:rPr>
              <w:rFonts w:ascii="Arial" w:hAnsi="Arial" w:cs="Arial"/>
              <w:sz w:val="16"/>
              <w:szCs w:val="16"/>
            </w:rPr>
            <w:t>Falls Church</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Virginia</w:t>
          </w:r>
        </w:smartTag>
      </w:smartTag>
      <w:r w:rsidR="00BE6D4D" w:rsidRPr="00BE6D4D">
        <w:rPr>
          <w:rFonts w:ascii="Arial" w:hAnsi="Arial" w:cs="Arial"/>
          <w:sz w:val="16"/>
          <w:szCs w:val="16"/>
          <w:lang w:val="it-IT"/>
        </w:rPr>
        <w:t xml:space="preserve">. </w:t>
      </w:r>
      <w:r w:rsidR="00BE6D4D" w:rsidRPr="00BE6D4D">
        <w:rPr>
          <w:rFonts w:ascii="Arial" w:hAnsi="Arial" w:cs="Arial"/>
          <w:sz w:val="16"/>
          <w:szCs w:val="16"/>
        </w:rPr>
        <w:t xml:space="preserve">All rights reserved. No part of this publication may be reproduced by any means without written permission from CSC. Printed in U.S.A. All questions regarding this documentation should be </w:t>
      </w:r>
      <w:r w:rsidR="00BE6D4D" w:rsidRPr="00BE6D4D">
        <w:rPr>
          <w:rFonts w:ascii="Arial" w:hAnsi="Arial" w:cs="Arial"/>
          <w:sz w:val="16"/>
          <w:szCs w:val="16"/>
        </w:rPr>
        <w:lastRenderedPageBreak/>
        <w:t xml:space="preserve">routed through customer assistance, </w:t>
      </w:r>
      <w:smartTag w:uri="urn:schemas-microsoft-com:office:smarttags" w:element="place">
        <w:smartTag w:uri="urn:schemas-microsoft-com:office:smarttags" w:element="City">
          <w:r w:rsidR="00BE6D4D" w:rsidRPr="00BE6D4D">
            <w:rPr>
              <w:rFonts w:ascii="Arial" w:hAnsi="Arial" w:cs="Arial"/>
              <w:sz w:val="16"/>
              <w:szCs w:val="16"/>
            </w:rPr>
            <w:t>Blythewood</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SC</w:t>
          </w:r>
        </w:smartTag>
      </w:smartTag>
      <w:r w:rsidR="00BE6D4D" w:rsidRPr="00BE6D4D">
        <w:rPr>
          <w:rFonts w:ascii="Arial" w:hAnsi="Arial" w:cs="Arial"/>
          <w:sz w:val="16"/>
          <w:szCs w:val="16"/>
        </w:rPr>
        <w:t xml:space="preserve">, 800-420-6007 or email </w:t>
      </w:r>
      <w:hyperlink r:id="rId8" w:history="1">
        <w:r w:rsidR="00BE6D4D" w:rsidRPr="00BE6D4D">
          <w:rPr>
            <w:rStyle w:val="Hyperlink"/>
            <w:rFonts w:ascii="Arial" w:hAnsi="Arial" w:cs="Arial"/>
            <w:sz w:val="16"/>
            <w:szCs w:val="16"/>
          </w:rPr>
          <w:t>pcssupport@csc.com</w:t>
        </w:r>
      </w:hyperlink>
      <w:r w:rsidR="00BE6D4D" w:rsidRPr="00BE6D4D">
        <w:rPr>
          <w:rFonts w:ascii="Arial" w:hAnsi="Arial" w:cs="Arial"/>
          <w:sz w:val="16"/>
          <w:szCs w:val="16"/>
        </w:rPr>
        <w:t>.</w:t>
      </w:r>
      <w:bookmarkStart w:id="2" w:name="_Toc59586695"/>
      <w:bookmarkEnd w:id="2"/>
    </w:p>
    <w:p w:rsidR="00C725A7" w:rsidRPr="00BE6D4D" w:rsidRDefault="00C725A7" w:rsidP="00C725A7">
      <w:pPr>
        <w:autoSpaceDE w:val="0"/>
        <w:autoSpaceDN w:val="0"/>
        <w:adjustRightInd w:val="0"/>
        <w:spacing w:line="240" w:lineRule="atLeast"/>
        <w:rPr>
          <w:rFonts w:ascii="Arial" w:hAnsi="Arial" w:cs="Arial"/>
          <w:color w:val="0000FF"/>
          <w:sz w:val="16"/>
        </w:rPr>
      </w:pPr>
    </w:p>
    <w:p w:rsidR="004878CA" w:rsidRPr="00BE6D4D" w:rsidRDefault="006F0087" w:rsidP="00726743">
      <w:pPr>
        <w:pStyle w:val="Heading4"/>
        <w:rPr>
          <w:rFonts w:ascii="Arial" w:hAnsi="Arial" w:cs="Arial"/>
        </w:rPr>
      </w:pPr>
      <w:r w:rsidRPr="00BE6D4D">
        <w:rPr>
          <w:rFonts w:ascii="Arial" w:hAnsi="Arial" w:cs="Arial"/>
        </w:rPr>
        <w:br w:type="page"/>
      </w:r>
    </w:p>
    <w:p w:rsidR="008E5A99" w:rsidRPr="00BE6D4D" w:rsidRDefault="008E5A99" w:rsidP="00726743">
      <w:pPr>
        <w:pStyle w:val="Heading4"/>
        <w:rPr>
          <w:rFonts w:ascii="Arial" w:hAnsi="Arial" w:cs="Arial"/>
        </w:rPr>
      </w:pPr>
    </w:p>
    <w:p w:rsidR="006F0087" w:rsidRPr="00BE6D4D" w:rsidRDefault="00DF3F99" w:rsidP="00726743">
      <w:pPr>
        <w:pStyle w:val="Heading4"/>
        <w:rPr>
          <w:rFonts w:ascii="Arial" w:hAnsi="Arial" w:cs="Arial"/>
        </w:rPr>
      </w:pPr>
      <w:r w:rsidRPr="00BE6D4D">
        <w:rPr>
          <w:rFonts w:ascii="Arial" w:hAnsi="Arial" w:cs="Arial"/>
        </w:rPr>
        <w:t xml:space="preserve">Table of </w:t>
      </w:r>
      <w:r w:rsidR="006F0087" w:rsidRPr="00BE6D4D">
        <w:rPr>
          <w:rFonts w:ascii="Arial" w:hAnsi="Arial" w:cs="Arial"/>
        </w:rPr>
        <w:t>Contents</w:t>
      </w:r>
    </w:p>
    <w:p w:rsidR="00BC4E6F" w:rsidRPr="00BE6D4D" w:rsidRDefault="00BC4E6F" w:rsidP="00BC4E6F">
      <w:pPr>
        <w:rPr>
          <w:rFonts w:ascii="Arial" w:hAnsi="Arial" w:cs="Arial"/>
        </w:rPr>
      </w:pPr>
    </w:p>
    <w:p w:rsidR="00BE6D4D" w:rsidRPr="00BE6D4D" w:rsidRDefault="006233DC">
      <w:pPr>
        <w:pStyle w:val="TOC1"/>
        <w:rPr>
          <w:rFonts w:ascii="Arial" w:hAnsi="Arial" w:cs="Arial"/>
          <w:b w:val="0"/>
          <w:bCs w:val="0"/>
          <w:szCs w:val="22"/>
        </w:rPr>
      </w:pPr>
      <w:r w:rsidRPr="006233DC">
        <w:rPr>
          <w:rFonts w:ascii="Arial" w:hAnsi="Arial" w:cs="Arial"/>
          <w:szCs w:val="22"/>
        </w:rPr>
        <w:fldChar w:fldCharType="begin"/>
      </w:r>
      <w:r w:rsidR="006F0087" w:rsidRPr="00BE6D4D">
        <w:rPr>
          <w:rFonts w:ascii="Arial" w:hAnsi="Arial" w:cs="Arial"/>
          <w:szCs w:val="22"/>
        </w:rPr>
        <w:instrText xml:space="preserve"> TOC \o "1-3" \h \z </w:instrText>
      </w:r>
      <w:r w:rsidRPr="006233DC">
        <w:rPr>
          <w:rFonts w:ascii="Arial" w:hAnsi="Arial" w:cs="Arial"/>
          <w:szCs w:val="22"/>
        </w:rPr>
        <w:fldChar w:fldCharType="separate"/>
      </w:r>
      <w:hyperlink w:anchor="_Toc229538626" w:history="1">
        <w:r w:rsidR="00BE6D4D" w:rsidRPr="00BE6D4D">
          <w:rPr>
            <w:rStyle w:val="Hyperlink"/>
            <w:rFonts w:ascii="Arial" w:hAnsi="Arial" w:cs="Arial"/>
          </w:rPr>
          <w:t>1.  Requirement Overview</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_Toc229538626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27" w:history="1">
        <w:r w:rsidR="00BE6D4D" w:rsidRPr="00BE6D4D">
          <w:rPr>
            <w:rStyle w:val="Hyperlink"/>
            <w:rFonts w:ascii="Arial" w:hAnsi="Arial" w:cs="Arial"/>
          </w:rPr>
          <w:t>1.1.</w:t>
        </w:r>
        <w:r w:rsidR="00BE6D4D" w:rsidRPr="00BE6D4D">
          <w:rPr>
            <w:rFonts w:ascii="Arial" w:hAnsi="Arial" w:cs="Arial"/>
            <w:b w:val="0"/>
            <w:bCs w:val="0"/>
            <w:sz w:val="22"/>
            <w:szCs w:val="22"/>
            <w:lang w:val="en-US"/>
          </w:rPr>
          <w:tab/>
        </w:r>
        <w:r w:rsidR="00BE6D4D" w:rsidRPr="00BE6D4D">
          <w:rPr>
            <w:rStyle w:val="Hyperlink"/>
            <w:rFonts w:ascii="Arial" w:hAnsi="Arial" w:cs="Arial"/>
          </w:rPr>
          <w:t>Assumptions and Constraints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_Toc229538627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28" w:history="1">
        <w:r w:rsidR="00BE6D4D" w:rsidRPr="00BE6D4D">
          <w:rPr>
            <w:rStyle w:val="Hyperlink"/>
            <w:rFonts w:ascii="Arial" w:hAnsi="Arial" w:cs="Arial"/>
          </w:rPr>
          <w:t>1.2.</w:t>
        </w:r>
        <w:r w:rsidR="00BE6D4D" w:rsidRPr="00BE6D4D">
          <w:rPr>
            <w:rFonts w:ascii="Arial" w:hAnsi="Arial" w:cs="Arial"/>
            <w:b w:val="0"/>
            <w:bCs w:val="0"/>
            <w:sz w:val="22"/>
            <w:szCs w:val="22"/>
            <w:lang w:val="en-US"/>
          </w:rPr>
          <w:tab/>
        </w:r>
        <w:r w:rsidR="00BE6D4D" w:rsidRPr="00BE6D4D">
          <w:rPr>
            <w:rStyle w:val="Hyperlink"/>
            <w:rFonts w:ascii="Arial" w:hAnsi="Arial" w:cs="Arial"/>
          </w:rPr>
          <w:t>Current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_Toc229538628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29" w:history="1">
        <w:r w:rsidR="00BE6D4D" w:rsidRPr="00BE6D4D">
          <w:rPr>
            <w:rStyle w:val="Hyperlink"/>
            <w:rFonts w:ascii="Arial" w:hAnsi="Arial" w:cs="Arial"/>
          </w:rPr>
          <w:t>1.3.</w:t>
        </w:r>
        <w:r w:rsidR="00BE6D4D" w:rsidRPr="00BE6D4D">
          <w:rPr>
            <w:rFonts w:ascii="Arial" w:hAnsi="Arial" w:cs="Arial"/>
            <w:b w:val="0"/>
            <w:bCs w:val="0"/>
            <w:sz w:val="22"/>
            <w:szCs w:val="22"/>
            <w:lang w:val="en-US"/>
          </w:rPr>
          <w:tab/>
        </w:r>
        <w:r w:rsidR="00BE6D4D" w:rsidRPr="00BE6D4D">
          <w:rPr>
            <w:rStyle w:val="Hyperlink"/>
            <w:rFonts w:ascii="Arial" w:hAnsi="Arial" w:cs="Arial"/>
          </w:rPr>
          <w:t>Proposed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_Toc229538629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30" w:history="1">
        <w:r w:rsidR="00BE6D4D" w:rsidRPr="00BE6D4D">
          <w:rPr>
            <w:rStyle w:val="Hyperlink"/>
            <w:rFonts w:ascii="Arial" w:hAnsi="Arial" w:cs="Arial"/>
          </w:rPr>
          <w:t>1.4.</w:t>
        </w:r>
        <w:r w:rsidR="00BE6D4D" w:rsidRPr="00BE6D4D">
          <w:rPr>
            <w:rFonts w:ascii="Arial" w:hAnsi="Arial" w:cs="Arial"/>
            <w:b w:val="0"/>
            <w:bCs w:val="0"/>
            <w:sz w:val="22"/>
            <w:szCs w:val="22"/>
            <w:lang w:val="en-US"/>
          </w:rPr>
          <w:tab/>
        </w:r>
        <w:r w:rsidR="00BE6D4D" w:rsidRPr="00BE6D4D">
          <w:rPr>
            <w:rStyle w:val="Hyperlink"/>
            <w:rFonts w:ascii="Arial" w:hAnsi="Arial" w:cs="Arial"/>
          </w:rPr>
          <w:t>Functions to be addressed</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_Toc229538630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31" w:history="1">
        <w:r w:rsidR="00BE6D4D" w:rsidRPr="00BE6D4D">
          <w:rPr>
            <w:rStyle w:val="Hyperlink"/>
            <w:rFonts w:ascii="Arial" w:hAnsi="Arial" w:cs="Arial"/>
          </w:rPr>
          <w:t>2.</w:t>
        </w:r>
        <w:r w:rsidR="00BE6D4D" w:rsidRPr="00BE6D4D">
          <w:rPr>
            <w:rFonts w:ascii="Arial" w:hAnsi="Arial" w:cs="Arial"/>
            <w:b w:val="0"/>
            <w:bCs w:val="0"/>
            <w:szCs w:val="22"/>
          </w:rPr>
          <w:tab/>
        </w:r>
        <w:r w:rsidR="00BE6D4D" w:rsidRPr="00BE6D4D">
          <w:rPr>
            <w:rStyle w:val="Hyperlink"/>
            <w:rFonts w:ascii="Arial" w:hAnsi="Arial" w:cs="Arial"/>
          </w:rPr>
          <w:t>Requirement</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_Toc229538631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32" w:history="1">
        <w:r w:rsidR="00BE6D4D" w:rsidRPr="00BE6D4D">
          <w:rPr>
            <w:rStyle w:val="Hyperlink"/>
            <w:rFonts w:ascii="Arial" w:hAnsi="Arial" w:cs="Arial"/>
          </w:rPr>
          <w:t>2.1.</w:t>
        </w:r>
        <w:r w:rsidR="00BE6D4D" w:rsidRPr="00BE6D4D">
          <w:rPr>
            <w:rFonts w:ascii="Arial" w:hAnsi="Arial" w:cs="Arial"/>
            <w:b w:val="0"/>
            <w:bCs w:val="0"/>
            <w:sz w:val="22"/>
            <w:szCs w:val="22"/>
            <w:lang w:val="en-US"/>
          </w:rPr>
          <w:tab/>
        </w:r>
        <w:r w:rsidR="00BE6D4D" w:rsidRPr="00BE6D4D">
          <w:rPr>
            <w:rStyle w:val="Hyperlink"/>
            <w:rFonts w:ascii="Arial" w:hAnsi="Arial" w:cs="Arial"/>
          </w:rPr>
          <w:t>Functional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_Toc229538632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33" w:history="1">
        <w:r w:rsidR="00BE6D4D" w:rsidRPr="00BE6D4D">
          <w:rPr>
            <w:rStyle w:val="Hyperlink"/>
            <w:rFonts w:ascii="Arial" w:hAnsi="Arial" w:cs="Arial"/>
          </w:rPr>
          <w:t>2.2.</w:t>
        </w:r>
        <w:r w:rsidR="00BE6D4D" w:rsidRPr="00BE6D4D">
          <w:rPr>
            <w:rFonts w:ascii="Arial" w:hAnsi="Arial" w:cs="Arial"/>
            <w:b w:val="0"/>
            <w:bCs w:val="0"/>
            <w:sz w:val="22"/>
            <w:szCs w:val="22"/>
            <w:lang w:val="en-US"/>
          </w:rPr>
          <w:tab/>
        </w:r>
        <w:r w:rsidR="00BE6D4D" w:rsidRPr="00BE6D4D">
          <w:rPr>
            <w:rStyle w:val="Hyperlink"/>
            <w:rFonts w:ascii="Arial" w:hAnsi="Arial" w:cs="Arial"/>
          </w:rPr>
          <w:t>Design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_Toc229538633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34" w:history="1">
        <w:r w:rsidR="00BE6D4D" w:rsidRPr="00BE6D4D">
          <w:rPr>
            <w:rStyle w:val="Hyperlink"/>
            <w:rFonts w:ascii="Arial" w:hAnsi="Arial" w:cs="Arial"/>
          </w:rPr>
          <w:t>2.3.</w:t>
        </w:r>
        <w:r w:rsidR="00BE6D4D" w:rsidRPr="00BE6D4D">
          <w:rPr>
            <w:rFonts w:ascii="Arial" w:hAnsi="Arial" w:cs="Arial"/>
            <w:b w:val="0"/>
            <w:bCs w:val="0"/>
            <w:sz w:val="22"/>
            <w:szCs w:val="22"/>
            <w:lang w:val="en-US"/>
          </w:rPr>
          <w:tab/>
        </w:r>
        <w:r w:rsidR="00BE6D4D" w:rsidRPr="00BE6D4D">
          <w:rPr>
            <w:rStyle w:val="Hyperlink"/>
            <w:rFonts w:ascii="Arial" w:hAnsi="Arial" w:cs="Arial"/>
          </w:rPr>
          <w:t>Interface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_Toc229538634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6233DC">
      <w:pPr>
        <w:pStyle w:val="TOC3"/>
        <w:rPr>
          <w:rFonts w:ascii="Arial" w:hAnsi="Arial" w:cs="Arial"/>
          <w:b w:val="0"/>
          <w:bCs w:val="0"/>
          <w:sz w:val="22"/>
          <w:szCs w:val="22"/>
        </w:rPr>
      </w:pPr>
      <w:hyperlink w:anchor="_Toc229538635" w:history="1">
        <w:r w:rsidR="00BE6D4D" w:rsidRPr="00BE6D4D">
          <w:rPr>
            <w:rStyle w:val="Hyperlink"/>
            <w:rFonts w:ascii="Arial" w:hAnsi="Arial" w:cs="Arial"/>
          </w:rPr>
          <w:t>2.3.1.</w:t>
        </w:r>
        <w:r w:rsidR="00BE6D4D" w:rsidRPr="00BE6D4D">
          <w:rPr>
            <w:rFonts w:ascii="Arial" w:hAnsi="Arial" w:cs="Arial"/>
            <w:b w:val="0"/>
            <w:bCs w:val="0"/>
            <w:sz w:val="22"/>
            <w:szCs w:val="22"/>
          </w:rPr>
          <w:tab/>
        </w:r>
        <w:r w:rsidR="00BE6D4D" w:rsidRPr="00BE6D4D">
          <w:rPr>
            <w:rStyle w:val="Hyperlink"/>
            <w:rFonts w:ascii="Arial" w:hAnsi="Arial" w:cs="Arial"/>
          </w:rPr>
          <w:t>System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_Toc229538635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6233DC">
      <w:pPr>
        <w:pStyle w:val="TOC3"/>
        <w:rPr>
          <w:rFonts w:ascii="Arial" w:hAnsi="Arial" w:cs="Arial"/>
          <w:b w:val="0"/>
          <w:bCs w:val="0"/>
          <w:sz w:val="22"/>
          <w:szCs w:val="22"/>
        </w:rPr>
      </w:pPr>
      <w:hyperlink w:anchor="_Toc229538636" w:history="1">
        <w:r w:rsidR="00BE6D4D" w:rsidRPr="00BE6D4D">
          <w:rPr>
            <w:rStyle w:val="Hyperlink"/>
            <w:rFonts w:ascii="Arial" w:hAnsi="Arial" w:cs="Arial"/>
          </w:rPr>
          <w:t>2.3.2.</w:t>
        </w:r>
        <w:r w:rsidR="00BE6D4D" w:rsidRPr="00BE6D4D">
          <w:rPr>
            <w:rFonts w:ascii="Arial" w:hAnsi="Arial" w:cs="Arial"/>
            <w:b w:val="0"/>
            <w:bCs w:val="0"/>
            <w:sz w:val="22"/>
            <w:szCs w:val="22"/>
          </w:rPr>
          <w:tab/>
        </w:r>
        <w:r w:rsidR="00BE6D4D" w:rsidRPr="00BE6D4D">
          <w:rPr>
            <w:rStyle w:val="Hyperlink"/>
            <w:rFonts w:ascii="Arial" w:hAnsi="Arial" w:cs="Arial"/>
          </w:rPr>
          <w:t>Hardware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_Toc229538636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6233DC">
      <w:pPr>
        <w:pStyle w:val="TOC3"/>
        <w:rPr>
          <w:rFonts w:ascii="Arial" w:hAnsi="Arial" w:cs="Arial"/>
          <w:b w:val="0"/>
          <w:bCs w:val="0"/>
          <w:sz w:val="22"/>
          <w:szCs w:val="22"/>
        </w:rPr>
      </w:pPr>
      <w:hyperlink w:anchor="_Toc229538637" w:history="1">
        <w:r w:rsidR="00BE6D4D" w:rsidRPr="00BE6D4D">
          <w:rPr>
            <w:rStyle w:val="Hyperlink"/>
            <w:rFonts w:ascii="Arial" w:hAnsi="Arial" w:cs="Arial"/>
          </w:rPr>
          <w:t>2.3.3.</w:t>
        </w:r>
        <w:r w:rsidR="00BE6D4D" w:rsidRPr="00BE6D4D">
          <w:rPr>
            <w:rFonts w:ascii="Arial" w:hAnsi="Arial" w:cs="Arial"/>
            <w:b w:val="0"/>
            <w:bCs w:val="0"/>
            <w:sz w:val="22"/>
            <w:szCs w:val="22"/>
          </w:rPr>
          <w:tab/>
        </w:r>
        <w:r w:rsidR="00BE6D4D" w:rsidRPr="00BE6D4D">
          <w:rPr>
            <w:rStyle w:val="Hyperlink"/>
            <w:rFonts w:ascii="Arial" w:hAnsi="Arial" w:cs="Arial"/>
          </w:rPr>
          <w:t>Software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_Toc229538637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6233DC">
      <w:pPr>
        <w:pStyle w:val="TOC3"/>
        <w:rPr>
          <w:rFonts w:ascii="Arial" w:hAnsi="Arial" w:cs="Arial"/>
          <w:b w:val="0"/>
          <w:bCs w:val="0"/>
          <w:sz w:val="22"/>
          <w:szCs w:val="22"/>
        </w:rPr>
      </w:pPr>
      <w:hyperlink w:anchor="_Toc229538638" w:history="1">
        <w:r w:rsidR="00BE6D4D" w:rsidRPr="00BE6D4D">
          <w:rPr>
            <w:rStyle w:val="Hyperlink"/>
            <w:rFonts w:ascii="Arial" w:hAnsi="Arial" w:cs="Arial"/>
          </w:rPr>
          <w:t>2.3.4.</w:t>
        </w:r>
        <w:r w:rsidR="00BE6D4D" w:rsidRPr="00BE6D4D">
          <w:rPr>
            <w:rFonts w:ascii="Arial" w:hAnsi="Arial" w:cs="Arial"/>
            <w:b w:val="0"/>
            <w:bCs w:val="0"/>
            <w:sz w:val="22"/>
            <w:szCs w:val="22"/>
          </w:rPr>
          <w:tab/>
        </w:r>
        <w:r w:rsidR="00BE6D4D" w:rsidRPr="00BE6D4D">
          <w:rPr>
            <w:rStyle w:val="Hyperlink"/>
            <w:rFonts w:ascii="Arial" w:hAnsi="Arial" w:cs="Arial"/>
          </w:rPr>
          <w:t>User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_Toc229538638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6233DC">
      <w:pPr>
        <w:pStyle w:val="TOC2"/>
        <w:rPr>
          <w:rFonts w:ascii="Arial" w:hAnsi="Arial" w:cs="Arial"/>
          <w:b w:val="0"/>
          <w:bCs w:val="0"/>
          <w:sz w:val="22"/>
          <w:szCs w:val="22"/>
          <w:lang w:val="en-US"/>
        </w:rPr>
      </w:pPr>
      <w:hyperlink w:anchor="_Toc229538639" w:history="1">
        <w:r w:rsidR="00BE6D4D" w:rsidRPr="00BE6D4D">
          <w:rPr>
            <w:rStyle w:val="Hyperlink"/>
            <w:rFonts w:ascii="Arial" w:hAnsi="Arial" w:cs="Arial"/>
          </w:rPr>
          <w:t>2.4.</w:t>
        </w:r>
        <w:r w:rsidR="00BE6D4D" w:rsidRPr="00BE6D4D">
          <w:rPr>
            <w:rFonts w:ascii="Arial" w:hAnsi="Arial" w:cs="Arial"/>
            <w:b w:val="0"/>
            <w:bCs w:val="0"/>
            <w:sz w:val="22"/>
            <w:szCs w:val="22"/>
            <w:lang w:val="en-US"/>
          </w:rPr>
          <w:tab/>
        </w:r>
        <w:r w:rsidR="00BE6D4D" w:rsidRPr="00BE6D4D">
          <w:rPr>
            <w:rStyle w:val="Hyperlink"/>
            <w:rFonts w:ascii="Arial" w:hAnsi="Arial" w:cs="Arial"/>
          </w:rPr>
          <w:t>Performance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_Toc229538639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40" w:history="1">
        <w:r w:rsidR="00BE6D4D" w:rsidRPr="00BE6D4D">
          <w:rPr>
            <w:rStyle w:val="Hyperlink"/>
            <w:rFonts w:ascii="Arial" w:hAnsi="Arial" w:cs="Arial"/>
          </w:rPr>
          <w:t>3.</w:t>
        </w:r>
        <w:r w:rsidR="00BE6D4D" w:rsidRPr="00BE6D4D">
          <w:rPr>
            <w:rFonts w:ascii="Arial" w:hAnsi="Arial" w:cs="Arial"/>
            <w:b w:val="0"/>
            <w:bCs w:val="0"/>
            <w:szCs w:val="22"/>
          </w:rPr>
          <w:tab/>
        </w:r>
        <w:r w:rsidR="00BE6D4D" w:rsidRPr="00BE6D4D">
          <w:rPr>
            <w:rStyle w:val="Hyperlink"/>
            <w:rFonts w:ascii="Arial" w:hAnsi="Arial" w:cs="Arial"/>
          </w:rPr>
          <w:t>Dependencies between Requirements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_Toc229538640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41" w:history="1">
        <w:r w:rsidR="00BE6D4D" w:rsidRPr="00BE6D4D">
          <w:rPr>
            <w:rStyle w:val="Hyperlink"/>
            <w:rFonts w:ascii="Arial" w:hAnsi="Arial" w:cs="Arial"/>
          </w:rPr>
          <w:t>4.</w:t>
        </w:r>
        <w:r w:rsidR="00BE6D4D" w:rsidRPr="00BE6D4D">
          <w:rPr>
            <w:rFonts w:ascii="Arial" w:hAnsi="Arial" w:cs="Arial"/>
            <w:b w:val="0"/>
            <w:bCs w:val="0"/>
            <w:szCs w:val="22"/>
          </w:rPr>
          <w:tab/>
        </w:r>
        <w:r w:rsidR="00BE6D4D" w:rsidRPr="00BE6D4D">
          <w:rPr>
            <w:rStyle w:val="Hyperlink"/>
            <w:rFonts w:ascii="Arial" w:hAnsi="Arial" w:cs="Arial"/>
          </w:rPr>
          <w:t>Approach</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_Toc229538641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7</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42" w:history="1">
        <w:r w:rsidR="00BE6D4D" w:rsidRPr="00BE6D4D">
          <w:rPr>
            <w:rStyle w:val="Hyperlink"/>
            <w:rFonts w:ascii="Arial" w:hAnsi="Arial" w:cs="Arial"/>
          </w:rPr>
          <w:t>5.</w:t>
        </w:r>
        <w:r w:rsidR="00BE6D4D" w:rsidRPr="00BE6D4D">
          <w:rPr>
            <w:rFonts w:ascii="Arial" w:hAnsi="Arial" w:cs="Arial"/>
            <w:b w:val="0"/>
            <w:bCs w:val="0"/>
            <w:szCs w:val="22"/>
          </w:rPr>
          <w:tab/>
        </w:r>
        <w:r w:rsidR="00BE6D4D" w:rsidRPr="00BE6D4D">
          <w:rPr>
            <w:rStyle w:val="Hyperlink"/>
            <w:rFonts w:ascii="Arial" w:hAnsi="Arial" w:cs="Arial"/>
          </w:rPr>
          <w:t>Signoff</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_Toc229538642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8</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43" w:history="1">
        <w:r w:rsidR="00BE6D4D" w:rsidRPr="00BE6D4D">
          <w:rPr>
            <w:rStyle w:val="Hyperlink"/>
            <w:rFonts w:ascii="Arial" w:hAnsi="Arial" w:cs="Arial"/>
          </w:rPr>
          <w:t>6.</w:t>
        </w:r>
        <w:r w:rsidR="00BE6D4D" w:rsidRPr="00BE6D4D">
          <w:rPr>
            <w:rFonts w:ascii="Arial" w:hAnsi="Arial" w:cs="Arial"/>
            <w:b w:val="0"/>
            <w:bCs w:val="0"/>
            <w:szCs w:val="22"/>
          </w:rPr>
          <w:tab/>
        </w:r>
        <w:r w:rsidR="00BE6D4D" w:rsidRPr="00BE6D4D">
          <w:rPr>
            <w:rStyle w:val="Hyperlink"/>
            <w:rFonts w:ascii="Arial" w:hAnsi="Arial" w:cs="Arial"/>
          </w:rPr>
          <w:t>References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_Toc229538643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9</w:t>
        </w:r>
        <w:r w:rsidRPr="00BE6D4D">
          <w:rPr>
            <w:rFonts w:ascii="Arial" w:hAnsi="Arial" w:cs="Arial"/>
            <w:webHidden/>
          </w:rPr>
          <w:fldChar w:fldCharType="end"/>
        </w:r>
      </w:hyperlink>
    </w:p>
    <w:p w:rsidR="00BE6D4D" w:rsidRPr="00BE6D4D" w:rsidRDefault="006233DC">
      <w:pPr>
        <w:pStyle w:val="TOC1"/>
        <w:rPr>
          <w:rFonts w:ascii="Arial" w:hAnsi="Arial" w:cs="Arial"/>
          <w:b w:val="0"/>
          <w:bCs w:val="0"/>
          <w:szCs w:val="22"/>
        </w:rPr>
      </w:pPr>
      <w:hyperlink w:anchor="_Toc229538644" w:history="1">
        <w:r w:rsidR="00BE6D4D" w:rsidRPr="00BE6D4D">
          <w:rPr>
            <w:rStyle w:val="Hyperlink"/>
            <w:rFonts w:ascii="Arial" w:hAnsi="Arial" w:cs="Arial"/>
            <w:kern w:val="28"/>
          </w:rPr>
          <w:t>7.</w:t>
        </w:r>
        <w:r w:rsidR="00BE6D4D" w:rsidRPr="00BE6D4D">
          <w:rPr>
            <w:rFonts w:ascii="Arial" w:hAnsi="Arial" w:cs="Arial"/>
            <w:b w:val="0"/>
            <w:bCs w:val="0"/>
            <w:szCs w:val="22"/>
          </w:rPr>
          <w:tab/>
        </w:r>
        <w:r w:rsidR="00BE6D4D" w:rsidRPr="00BE6D4D">
          <w:rPr>
            <w:rStyle w:val="Hyperlink"/>
            <w:rFonts w:ascii="Arial" w:hAnsi="Arial" w:cs="Arial"/>
            <w:kern w:val="28"/>
          </w:rPr>
          <w:t>Requirement Change Log</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_Toc229538644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10</w:t>
        </w:r>
        <w:r w:rsidRPr="00BE6D4D">
          <w:rPr>
            <w:rFonts w:ascii="Arial" w:hAnsi="Arial" w:cs="Arial"/>
            <w:webHidden/>
          </w:rPr>
          <w:fldChar w:fldCharType="end"/>
        </w:r>
      </w:hyperlink>
    </w:p>
    <w:p w:rsidR="00726743" w:rsidRPr="00BE6D4D" w:rsidRDefault="006233DC" w:rsidP="00035842">
      <w:pPr>
        <w:pStyle w:val="Heading1"/>
        <w:numPr>
          <w:ilvl w:val="0"/>
          <w:numId w:val="0"/>
        </w:numPr>
        <w:rPr>
          <w:rFonts w:ascii="Arial" w:hAnsi="Arial"/>
        </w:rPr>
      </w:pPr>
      <w:r w:rsidRPr="00BE6D4D">
        <w:rPr>
          <w:rFonts w:ascii="Arial" w:hAnsi="Arial"/>
          <w:b w:val="0"/>
          <w:bCs/>
          <w:szCs w:val="22"/>
        </w:rPr>
        <w:fldChar w:fldCharType="end"/>
      </w:r>
      <w:r w:rsidR="006F0087" w:rsidRPr="00BE6D4D">
        <w:rPr>
          <w:rFonts w:ascii="Arial" w:hAnsi="Arial"/>
        </w:rPr>
        <w:br w:type="page"/>
      </w:r>
      <w:bookmarkStart w:id="3" w:name="_Toc503844204"/>
      <w:bookmarkStart w:id="4" w:name="_Toc227038864"/>
    </w:p>
    <w:p w:rsidR="000C26B9" w:rsidRPr="00BE6D4D" w:rsidRDefault="005802DA" w:rsidP="000C26B9">
      <w:pPr>
        <w:pStyle w:val="Heading1"/>
        <w:numPr>
          <w:ilvl w:val="0"/>
          <w:numId w:val="0"/>
        </w:numPr>
        <w:rPr>
          <w:rFonts w:ascii="Arial" w:hAnsi="Arial"/>
        </w:rPr>
      </w:pPr>
      <w:bookmarkStart w:id="5" w:name="_Toc229538626"/>
      <w:r w:rsidRPr="00BE6D4D">
        <w:rPr>
          <w:rFonts w:ascii="Arial" w:hAnsi="Arial"/>
        </w:rPr>
        <w:lastRenderedPageBreak/>
        <w:t xml:space="preserve">1.  </w:t>
      </w:r>
      <w:bookmarkStart w:id="6" w:name="_Toc228013161"/>
      <w:r w:rsidR="000C26B9" w:rsidRPr="00BE6D4D">
        <w:rPr>
          <w:rFonts w:ascii="Arial" w:hAnsi="Arial"/>
        </w:rPr>
        <w:t>Requirement Overview</w:t>
      </w:r>
      <w:bookmarkEnd w:id="5"/>
      <w:bookmarkEnd w:id="6"/>
    </w:p>
    <w:bookmarkEnd w:id="3"/>
    <w:bookmarkEnd w:id="4"/>
    <w:p w:rsidR="00BC4E6F" w:rsidRPr="00BE6D4D" w:rsidRDefault="00BC4E6F" w:rsidP="000C26B9">
      <w:pPr>
        <w:pStyle w:val="Heading1"/>
        <w:numPr>
          <w:ilvl w:val="0"/>
          <w:numId w:val="0"/>
        </w:numPr>
        <w:rPr>
          <w:rFonts w:ascii="Arial" w:hAnsi="Arial"/>
        </w:rPr>
      </w:pPr>
    </w:p>
    <w:p w:rsidR="005C2EC3" w:rsidRDefault="005C2EC3" w:rsidP="00BC4E6F">
      <w:pPr>
        <w:rPr>
          <w:rFonts w:ascii="Arial" w:hAnsi="Arial" w:cs="Arial"/>
        </w:rPr>
      </w:pPr>
      <w:r>
        <w:rPr>
          <w:rFonts w:ascii="Arial" w:hAnsi="Arial" w:cs="Arial"/>
        </w:rPr>
        <w:t>In order to facilitate Thomas McGee’s (the client) use of the Data Analytics (DA) Data Import Sy</w:t>
      </w:r>
      <w:r>
        <w:rPr>
          <w:rFonts w:ascii="Arial" w:hAnsi="Arial" w:cs="Arial"/>
        </w:rPr>
        <w:t>s</w:t>
      </w:r>
      <w:r>
        <w:rPr>
          <w:rFonts w:ascii="Arial" w:hAnsi="Arial" w:cs="Arial"/>
        </w:rPr>
        <w:t>tem (DIS) Employee import module to import employee information received from one of their vendors, a tool must be created to convert the data received from this vendor into a format a</w:t>
      </w:r>
      <w:r>
        <w:rPr>
          <w:rFonts w:ascii="Arial" w:hAnsi="Arial" w:cs="Arial"/>
        </w:rPr>
        <w:t>c</w:t>
      </w:r>
      <w:r>
        <w:rPr>
          <w:rFonts w:ascii="Arial" w:hAnsi="Arial" w:cs="Arial"/>
        </w:rPr>
        <w:t>ceptable to DIS.  This tool will only be used to convert the client’s file from its original format to one that can be accepted by DA DIS, the client will still be required to run the DA DIS process manually.</w:t>
      </w:r>
      <w:r w:rsidR="00F33580">
        <w:rPr>
          <w:rFonts w:ascii="Arial" w:hAnsi="Arial" w:cs="Arial"/>
        </w:rPr>
        <w:t xml:space="preserve">  </w:t>
      </w:r>
    </w:p>
    <w:p w:rsidR="00BC4E6F" w:rsidRPr="00BE6D4D" w:rsidRDefault="005C2EC3" w:rsidP="00BC4E6F">
      <w:pPr>
        <w:rPr>
          <w:rFonts w:ascii="Arial" w:hAnsi="Arial" w:cs="Arial"/>
          <w:sz w:val="24"/>
        </w:rPr>
      </w:pPr>
      <w:r w:rsidRPr="00BE6D4D">
        <w:rPr>
          <w:rFonts w:ascii="Arial" w:hAnsi="Arial" w:cs="Arial"/>
          <w:sz w:val="24"/>
        </w:rPr>
        <w:t xml:space="preserve"> </w:t>
      </w:r>
    </w:p>
    <w:p w:rsidR="00BC4E6F" w:rsidRPr="00BE6D4D" w:rsidRDefault="00BC4E6F" w:rsidP="00C8735F">
      <w:pPr>
        <w:pStyle w:val="Heading2"/>
        <w:ind w:hanging="1152"/>
        <w:rPr>
          <w:rFonts w:ascii="Arial" w:hAnsi="Arial"/>
        </w:rPr>
      </w:pPr>
      <w:bookmarkStart w:id="7" w:name="_Toc227038865"/>
      <w:bookmarkStart w:id="8" w:name="_Toc229538627"/>
      <w:r w:rsidRPr="00BE6D4D">
        <w:rPr>
          <w:rFonts w:ascii="Arial" w:hAnsi="Arial"/>
        </w:rPr>
        <w:t>Assumptions and Constraints</w:t>
      </w:r>
      <w:bookmarkEnd w:id="7"/>
      <w:bookmarkEnd w:id="8"/>
    </w:p>
    <w:p w:rsidR="00BC4E6F" w:rsidRPr="00BE6D4D" w:rsidRDefault="00BC4E6F" w:rsidP="00BC4E6F">
      <w:pPr>
        <w:rPr>
          <w:rFonts w:ascii="Arial" w:hAnsi="Arial" w:cs="Arial"/>
          <w:b/>
          <w:i/>
          <w:sz w:val="24"/>
        </w:rPr>
      </w:pPr>
    </w:p>
    <w:p w:rsidR="00F93DF7" w:rsidRDefault="00530BB4" w:rsidP="00C8735F">
      <w:pPr>
        <w:ind w:left="360"/>
        <w:rPr>
          <w:rFonts w:ascii="Arial" w:hAnsi="Arial" w:cs="Arial"/>
        </w:rPr>
      </w:pPr>
      <w:r>
        <w:rPr>
          <w:rFonts w:ascii="Arial" w:hAnsi="Arial" w:cs="Arial"/>
        </w:rPr>
        <w:t>This file conversion tool will be written in C# using the Microsoft .NET framework 3.5 or hig</w:t>
      </w:r>
      <w:r>
        <w:rPr>
          <w:rFonts w:ascii="Arial" w:hAnsi="Arial" w:cs="Arial"/>
        </w:rPr>
        <w:t>h</w:t>
      </w:r>
      <w:r>
        <w:rPr>
          <w:rFonts w:ascii="Arial" w:hAnsi="Arial" w:cs="Arial"/>
        </w:rPr>
        <w:t>er (4.0 most likely.)  This in turn will necessitate the use of Windows XP</w:t>
      </w:r>
      <w:r w:rsidR="00F93DF7">
        <w:rPr>
          <w:rFonts w:ascii="Arial" w:hAnsi="Arial" w:cs="Arial"/>
        </w:rPr>
        <w:t xml:space="preserve"> or higher on client machines.  Any processes the tool is to perform will not have any computing power requir</w:t>
      </w:r>
      <w:r w:rsidR="00F93DF7">
        <w:rPr>
          <w:rFonts w:ascii="Arial" w:hAnsi="Arial" w:cs="Arial"/>
        </w:rPr>
        <w:t>e</w:t>
      </w:r>
      <w:r w:rsidR="00F93DF7">
        <w:rPr>
          <w:rFonts w:ascii="Arial" w:hAnsi="Arial" w:cs="Arial"/>
        </w:rPr>
        <w:t>ments over and above those of the operating system itself so no specific system requir</w:t>
      </w:r>
      <w:r w:rsidR="00F93DF7">
        <w:rPr>
          <w:rFonts w:ascii="Arial" w:hAnsi="Arial" w:cs="Arial"/>
        </w:rPr>
        <w:t>e</w:t>
      </w:r>
      <w:r w:rsidR="00F93DF7">
        <w:rPr>
          <w:rFonts w:ascii="Arial" w:hAnsi="Arial" w:cs="Arial"/>
        </w:rPr>
        <w:t xml:space="preserve">ments are necessary.  </w:t>
      </w:r>
      <w:r>
        <w:rPr>
          <w:rFonts w:ascii="Arial" w:hAnsi="Arial" w:cs="Arial"/>
        </w:rPr>
        <w:t>There is a high likelyhood that, in order to facilitate the creation of the DIS-compatible file, any client machine will require software libraries that enable the reading and writing of Microsoft Access 2003 (MDB) or 2007 (ACCDB) files to the extent that these l</w:t>
      </w:r>
      <w:r>
        <w:rPr>
          <w:rFonts w:ascii="Arial" w:hAnsi="Arial" w:cs="Arial"/>
        </w:rPr>
        <w:t>i</w:t>
      </w:r>
      <w:r>
        <w:rPr>
          <w:rFonts w:ascii="Arial" w:hAnsi="Arial" w:cs="Arial"/>
        </w:rPr>
        <w:t xml:space="preserve">braries cannot be normally packaged with the final product.  </w:t>
      </w:r>
      <w:r w:rsidR="00F93DF7">
        <w:rPr>
          <w:rFonts w:ascii="Arial" w:hAnsi="Arial" w:cs="Arial"/>
        </w:rPr>
        <w:t>Below is a list of specific a</w:t>
      </w:r>
      <w:r w:rsidR="00F93DF7">
        <w:rPr>
          <w:rFonts w:ascii="Arial" w:hAnsi="Arial" w:cs="Arial"/>
        </w:rPr>
        <w:t>s</w:t>
      </w:r>
      <w:r w:rsidR="00F93DF7">
        <w:rPr>
          <w:rFonts w:ascii="Arial" w:hAnsi="Arial" w:cs="Arial"/>
        </w:rPr>
        <w:t>sumptions:</w:t>
      </w:r>
    </w:p>
    <w:p w:rsidR="00F33580" w:rsidRDefault="00F33580" w:rsidP="00F93DF7">
      <w:pPr>
        <w:pStyle w:val="ListParagraph"/>
        <w:numPr>
          <w:ilvl w:val="0"/>
          <w:numId w:val="47"/>
        </w:numPr>
        <w:rPr>
          <w:rFonts w:ascii="Arial" w:hAnsi="Arial" w:cs="Arial"/>
        </w:rPr>
      </w:pPr>
      <w:r>
        <w:rPr>
          <w:rFonts w:ascii="Arial" w:hAnsi="Arial" w:cs="Arial"/>
        </w:rPr>
        <w:t>The tool will not natively transform just the client’s files, it will require a ‘</w:t>
      </w:r>
      <w:r w:rsidR="00350906">
        <w:rPr>
          <w:rFonts w:ascii="Arial" w:hAnsi="Arial" w:cs="Arial"/>
        </w:rPr>
        <w:t>format definition</w:t>
      </w:r>
      <w:r>
        <w:rPr>
          <w:rFonts w:ascii="Arial" w:hAnsi="Arial" w:cs="Arial"/>
        </w:rPr>
        <w:t xml:space="preserve">’ to indicate to the tool which blocks of characters from the input file are to be written to the target table fields. </w:t>
      </w:r>
    </w:p>
    <w:p w:rsidR="00F33580" w:rsidRDefault="00F33580" w:rsidP="00F93DF7">
      <w:pPr>
        <w:pStyle w:val="ListParagraph"/>
        <w:numPr>
          <w:ilvl w:val="0"/>
          <w:numId w:val="47"/>
        </w:numPr>
        <w:rPr>
          <w:rFonts w:ascii="Arial" w:hAnsi="Arial" w:cs="Arial"/>
        </w:rPr>
      </w:pPr>
      <w:r>
        <w:rPr>
          <w:rFonts w:ascii="Arial" w:hAnsi="Arial" w:cs="Arial"/>
        </w:rPr>
        <w:t>The tool will be a Windows form-style application.</w:t>
      </w:r>
    </w:p>
    <w:p w:rsidR="00F33580" w:rsidRDefault="00F33580" w:rsidP="00F93DF7">
      <w:pPr>
        <w:pStyle w:val="ListParagraph"/>
        <w:numPr>
          <w:ilvl w:val="0"/>
          <w:numId w:val="47"/>
        </w:numPr>
        <w:rPr>
          <w:rFonts w:ascii="Arial" w:hAnsi="Arial" w:cs="Arial"/>
        </w:rPr>
      </w:pPr>
      <w:r>
        <w:rPr>
          <w:rFonts w:ascii="Arial" w:hAnsi="Arial" w:cs="Arial"/>
        </w:rPr>
        <w:t>The current DA DIS supports only Microsoft Access files whose format matches that sp</w:t>
      </w:r>
      <w:r>
        <w:rPr>
          <w:rFonts w:ascii="Arial" w:hAnsi="Arial" w:cs="Arial"/>
        </w:rPr>
        <w:t>e</w:t>
      </w:r>
      <w:r>
        <w:rPr>
          <w:rFonts w:ascii="Arial" w:hAnsi="Arial" w:cs="Arial"/>
        </w:rPr>
        <w:t>cified in the DA DIS Design Document.</w:t>
      </w:r>
    </w:p>
    <w:p w:rsidR="009A5719" w:rsidRDefault="00F33580" w:rsidP="0016624B">
      <w:pPr>
        <w:pStyle w:val="ListParagraph"/>
        <w:numPr>
          <w:ilvl w:val="0"/>
          <w:numId w:val="47"/>
        </w:numPr>
        <w:rPr>
          <w:rFonts w:ascii="Arial" w:hAnsi="Arial" w:cs="Arial"/>
        </w:rPr>
      </w:pPr>
      <w:r>
        <w:rPr>
          <w:rFonts w:ascii="Arial" w:hAnsi="Arial" w:cs="Arial"/>
        </w:rPr>
        <w:t>The table spec in the DA DIS Design Document is up-to-date with the version of RIS</w:t>
      </w:r>
      <w:r>
        <w:rPr>
          <w:rFonts w:ascii="Arial" w:hAnsi="Arial" w:cs="Arial"/>
        </w:rPr>
        <w:t>K</w:t>
      </w:r>
      <w:r>
        <w:rPr>
          <w:rFonts w:ascii="Arial" w:hAnsi="Arial" w:cs="Arial"/>
        </w:rPr>
        <w:t xml:space="preserve">MASTER X the client is using. </w:t>
      </w:r>
    </w:p>
    <w:p w:rsidR="00350906" w:rsidRDefault="00350906" w:rsidP="0016624B">
      <w:pPr>
        <w:pStyle w:val="ListParagraph"/>
        <w:numPr>
          <w:ilvl w:val="0"/>
          <w:numId w:val="47"/>
        </w:numPr>
        <w:rPr>
          <w:rFonts w:ascii="Arial" w:hAnsi="Arial" w:cs="Arial"/>
        </w:rPr>
      </w:pPr>
      <w:r>
        <w:rPr>
          <w:rFonts w:ascii="Arial" w:hAnsi="Arial" w:cs="Arial"/>
        </w:rPr>
        <w:t>The tool will accept existing DIS Access files as generated/updated by the DA  DIS ‘DB Tools’ application/module.  It will not generate a new file.</w:t>
      </w:r>
    </w:p>
    <w:p w:rsidR="0016624B" w:rsidRPr="0016624B" w:rsidRDefault="0016624B" w:rsidP="0016624B">
      <w:pPr>
        <w:rPr>
          <w:rFonts w:ascii="Arial" w:hAnsi="Arial" w:cs="Arial"/>
        </w:rPr>
      </w:pPr>
    </w:p>
    <w:p w:rsidR="009A5719" w:rsidRPr="00BE6D4D" w:rsidRDefault="009A5719" w:rsidP="00BF2FBF">
      <w:pPr>
        <w:pStyle w:val="Heading2"/>
        <w:tabs>
          <w:tab w:val="left" w:pos="1440"/>
        </w:tabs>
        <w:ind w:left="792"/>
        <w:rPr>
          <w:rFonts w:ascii="Arial" w:hAnsi="Arial"/>
        </w:rPr>
      </w:pPr>
      <w:bookmarkStart w:id="9" w:name="_Toc228013163"/>
      <w:bookmarkStart w:id="10" w:name="_Toc229538628"/>
      <w:r w:rsidRPr="00BE6D4D">
        <w:rPr>
          <w:rFonts w:ascii="Arial" w:hAnsi="Arial"/>
        </w:rPr>
        <w:t>Current Scenario</w:t>
      </w:r>
      <w:bookmarkEnd w:id="9"/>
      <w:bookmarkEnd w:id="10"/>
    </w:p>
    <w:p w:rsidR="009A5719" w:rsidRPr="00BE6D4D" w:rsidRDefault="009A5719" w:rsidP="009A5719">
      <w:pPr>
        <w:rPr>
          <w:rFonts w:ascii="Arial" w:hAnsi="Arial" w:cs="Arial"/>
        </w:rPr>
      </w:pPr>
    </w:p>
    <w:p w:rsidR="009A5719" w:rsidRPr="00BE6D4D" w:rsidRDefault="00530BB4" w:rsidP="00BF2FBF">
      <w:pPr>
        <w:tabs>
          <w:tab w:val="left" w:pos="1440"/>
        </w:tabs>
        <w:ind w:left="360"/>
        <w:rPr>
          <w:rFonts w:ascii="Arial" w:hAnsi="Arial" w:cs="Arial"/>
        </w:rPr>
      </w:pPr>
      <w:r>
        <w:rPr>
          <w:rFonts w:ascii="Arial" w:hAnsi="Arial" w:cs="Arial"/>
        </w:rPr>
        <w:t>The</w:t>
      </w:r>
      <w:r w:rsidR="0016624B">
        <w:rPr>
          <w:rFonts w:ascii="Arial" w:hAnsi="Arial" w:cs="Arial"/>
        </w:rPr>
        <w:t xml:space="preserve"> client is unable to process their import files </w:t>
      </w:r>
      <w:r>
        <w:rPr>
          <w:rFonts w:ascii="Arial" w:hAnsi="Arial" w:cs="Arial"/>
        </w:rPr>
        <w:t>as the</w:t>
      </w:r>
      <w:r w:rsidR="0016624B">
        <w:rPr>
          <w:rFonts w:ascii="Arial" w:hAnsi="Arial" w:cs="Arial"/>
        </w:rPr>
        <w:t>y are</w:t>
      </w:r>
      <w:r>
        <w:rPr>
          <w:rFonts w:ascii="Arial" w:hAnsi="Arial" w:cs="Arial"/>
        </w:rPr>
        <w:t xml:space="preserve"> not compatible with DA DIS</w:t>
      </w:r>
      <w:r w:rsidR="0016624B">
        <w:rPr>
          <w:rFonts w:ascii="Arial" w:hAnsi="Arial" w:cs="Arial"/>
        </w:rPr>
        <w:t>.</w:t>
      </w:r>
    </w:p>
    <w:p w:rsidR="009A5719" w:rsidRPr="00BE6D4D" w:rsidRDefault="009A5719" w:rsidP="009A5719">
      <w:pPr>
        <w:pStyle w:val="Heading2"/>
        <w:numPr>
          <w:ilvl w:val="0"/>
          <w:numId w:val="0"/>
        </w:numPr>
        <w:ind w:left="360"/>
        <w:rPr>
          <w:rFonts w:ascii="Arial" w:hAnsi="Arial"/>
          <w:b w:val="0"/>
          <w:bCs/>
          <w:color w:val="000000"/>
          <w:sz w:val="20"/>
          <w:szCs w:val="20"/>
        </w:rPr>
      </w:pPr>
    </w:p>
    <w:p w:rsidR="009A5719" w:rsidRPr="00BE6D4D" w:rsidRDefault="009A5719" w:rsidP="00BF2FBF">
      <w:pPr>
        <w:pStyle w:val="Heading2"/>
        <w:tabs>
          <w:tab w:val="left" w:pos="1440"/>
        </w:tabs>
        <w:ind w:left="792"/>
        <w:rPr>
          <w:rFonts w:ascii="Arial" w:hAnsi="Arial"/>
        </w:rPr>
      </w:pPr>
      <w:bookmarkStart w:id="11" w:name="_Toc228013164"/>
      <w:bookmarkStart w:id="12" w:name="_Toc229538629"/>
      <w:r w:rsidRPr="00BE6D4D">
        <w:rPr>
          <w:rFonts w:ascii="Arial" w:hAnsi="Arial"/>
        </w:rPr>
        <w:t>Proposed Scenario</w:t>
      </w:r>
      <w:bookmarkEnd w:id="11"/>
      <w:bookmarkEnd w:id="12"/>
    </w:p>
    <w:p w:rsidR="009A5719" w:rsidRPr="00BE6D4D" w:rsidRDefault="009A5719" w:rsidP="009A5719">
      <w:pPr>
        <w:autoSpaceDE w:val="0"/>
        <w:autoSpaceDN w:val="0"/>
        <w:adjustRightInd w:val="0"/>
        <w:spacing w:line="240" w:lineRule="atLeast"/>
        <w:rPr>
          <w:rFonts w:ascii="Arial" w:hAnsi="Arial" w:cs="Arial"/>
          <w:b/>
          <w:bCs/>
          <w:color w:val="000000"/>
          <w:szCs w:val="20"/>
        </w:rPr>
      </w:pPr>
    </w:p>
    <w:p w:rsidR="009A5719" w:rsidRPr="00BE6D4D" w:rsidRDefault="0016624B" w:rsidP="009A5719">
      <w:pPr>
        <w:ind w:left="360"/>
        <w:rPr>
          <w:rFonts w:ascii="Arial" w:hAnsi="Arial" w:cs="Arial"/>
        </w:rPr>
      </w:pPr>
      <w:r>
        <w:rPr>
          <w:rFonts w:ascii="Arial" w:hAnsi="Arial" w:cs="Arial"/>
        </w:rPr>
        <w:t>After delivery, the client would process their file in the tool, then take the res</w:t>
      </w:r>
      <w:r w:rsidR="001C007C">
        <w:rPr>
          <w:rFonts w:ascii="Arial" w:hAnsi="Arial" w:cs="Arial"/>
        </w:rPr>
        <w:t>ulting Access file and import</w:t>
      </w:r>
      <w:r>
        <w:rPr>
          <w:rFonts w:ascii="Arial" w:hAnsi="Arial" w:cs="Arial"/>
        </w:rPr>
        <w:t xml:space="preserve"> it normally into DIS as described in the DA DIS User’s Guide. </w:t>
      </w:r>
    </w:p>
    <w:p w:rsidR="009A5719" w:rsidRPr="00BE6D4D" w:rsidRDefault="009A5719" w:rsidP="00C8735F">
      <w:pPr>
        <w:ind w:left="360"/>
        <w:rPr>
          <w:rFonts w:ascii="Arial" w:hAnsi="Arial" w:cs="Arial"/>
        </w:rPr>
      </w:pPr>
    </w:p>
    <w:p w:rsidR="00BC4E6F" w:rsidRPr="00BE6D4D" w:rsidRDefault="00BC4E6F" w:rsidP="0016624B">
      <w:pPr>
        <w:pStyle w:val="Heading2"/>
        <w:ind w:left="810" w:hanging="450"/>
        <w:rPr>
          <w:rFonts w:ascii="Arial" w:hAnsi="Arial"/>
        </w:rPr>
      </w:pPr>
      <w:bookmarkStart w:id="13" w:name="_Toc227038866"/>
      <w:bookmarkStart w:id="14" w:name="_Toc229538630"/>
      <w:r w:rsidRPr="00BE6D4D">
        <w:rPr>
          <w:rFonts w:ascii="Arial" w:hAnsi="Arial"/>
        </w:rPr>
        <w:t>Functions to be addressed</w:t>
      </w:r>
      <w:bookmarkEnd w:id="13"/>
      <w:bookmarkEnd w:id="14"/>
    </w:p>
    <w:p w:rsidR="00BC4E6F" w:rsidRPr="00BE6D4D" w:rsidRDefault="00BC4E6F" w:rsidP="00BC4E6F">
      <w:pPr>
        <w:rPr>
          <w:rFonts w:ascii="Arial" w:hAnsi="Arial" w:cs="Arial"/>
          <w:b/>
          <w:i/>
          <w:sz w:val="24"/>
        </w:rPr>
      </w:pPr>
    </w:p>
    <w:p w:rsidR="0016624B" w:rsidRDefault="0016624B" w:rsidP="00C8735F">
      <w:pPr>
        <w:ind w:left="360"/>
        <w:rPr>
          <w:rFonts w:ascii="Arial" w:hAnsi="Arial" w:cs="Arial"/>
        </w:rPr>
      </w:pPr>
      <w:r>
        <w:rPr>
          <w:rFonts w:ascii="Arial" w:hAnsi="Arial" w:cs="Arial"/>
        </w:rPr>
        <w:t>-Select format definition.</w:t>
      </w:r>
    </w:p>
    <w:p w:rsidR="0016624B" w:rsidRDefault="0016624B" w:rsidP="00C8735F">
      <w:pPr>
        <w:ind w:left="360"/>
        <w:rPr>
          <w:rFonts w:ascii="Arial" w:hAnsi="Arial" w:cs="Arial"/>
        </w:rPr>
      </w:pPr>
      <w:r>
        <w:rPr>
          <w:rFonts w:ascii="Arial" w:hAnsi="Arial" w:cs="Arial"/>
        </w:rPr>
        <w:t>-Select source file.</w:t>
      </w:r>
    </w:p>
    <w:p w:rsidR="0016624B" w:rsidRDefault="0016624B" w:rsidP="00C8735F">
      <w:pPr>
        <w:ind w:left="360"/>
        <w:rPr>
          <w:rFonts w:ascii="Arial" w:hAnsi="Arial" w:cs="Arial"/>
        </w:rPr>
      </w:pPr>
      <w:r>
        <w:rPr>
          <w:rFonts w:ascii="Arial" w:hAnsi="Arial" w:cs="Arial"/>
        </w:rPr>
        <w:t>-</w:t>
      </w:r>
      <w:r w:rsidR="00350906">
        <w:rPr>
          <w:rFonts w:ascii="Arial" w:hAnsi="Arial" w:cs="Arial"/>
        </w:rPr>
        <w:t>Select</w:t>
      </w:r>
      <w:del w:id="15" w:author="jmericle" w:date="2012-01-30T11:45:00Z">
        <w:r w:rsidR="00350906" w:rsidDel="000B731B">
          <w:rPr>
            <w:rFonts w:ascii="Arial" w:hAnsi="Arial" w:cs="Arial"/>
          </w:rPr>
          <w:delText>ing</w:delText>
        </w:r>
      </w:del>
      <w:r>
        <w:rPr>
          <w:rFonts w:ascii="Arial" w:hAnsi="Arial" w:cs="Arial"/>
        </w:rPr>
        <w:t xml:space="preserve"> target file.</w:t>
      </w:r>
    </w:p>
    <w:p w:rsidR="00FD05FF" w:rsidRDefault="00FD05FF" w:rsidP="00C8735F">
      <w:pPr>
        <w:ind w:left="360"/>
        <w:rPr>
          <w:rFonts w:ascii="Arial" w:hAnsi="Arial" w:cs="Arial"/>
        </w:rPr>
      </w:pPr>
      <w:r>
        <w:rPr>
          <w:rFonts w:ascii="Arial" w:hAnsi="Arial" w:cs="Arial"/>
        </w:rPr>
        <w:t>-Parse format definition.</w:t>
      </w:r>
    </w:p>
    <w:p w:rsidR="0016624B" w:rsidRDefault="0016624B" w:rsidP="00C8735F">
      <w:pPr>
        <w:ind w:left="360"/>
        <w:rPr>
          <w:rFonts w:ascii="Arial" w:hAnsi="Arial" w:cs="Arial"/>
        </w:rPr>
      </w:pPr>
      <w:r>
        <w:rPr>
          <w:rFonts w:ascii="Arial" w:hAnsi="Arial" w:cs="Arial"/>
        </w:rPr>
        <w:t>-</w:t>
      </w:r>
      <w:r w:rsidR="00FD05FF">
        <w:rPr>
          <w:rFonts w:ascii="Arial" w:hAnsi="Arial" w:cs="Arial"/>
        </w:rPr>
        <w:t>Apply format definition to input file and load data into internal dataset</w:t>
      </w:r>
    </w:p>
    <w:p w:rsidR="00FD05FF" w:rsidRDefault="00FD05FF" w:rsidP="00C8735F">
      <w:pPr>
        <w:ind w:left="360"/>
        <w:rPr>
          <w:rFonts w:ascii="Arial" w:hAnsi="Arial" w:cs="Arial"/>
        </w:rPr>
      </w:pPr>
      <w:r>
        <w:rPr>
          <w:rFonts w:ascii="Arial" w:hAnsi="Arial" w:cs="Arial"/>
        </w:rPr>
        <w:t>-Insert data into Access output file.</w:t>
      </w:r>
    </w:p>
    <w:p w:rsidR="0016624B" w:rsidRDefault="0016624B" w:rsidP="00C8735F">
      <w:pPr>
        <w:ind w:left="360"/>
        <w:rPr>
          <w:rFonts w:ascii="Arial" w:hAnsi="Arial" w:cs="Arial"/>
        </w:rPr>
      </w:pPr>
      <w:r>
        <w:rPr>
          <w:rFonts w:ascii="Arial" w:hAnsi="Arial" w:cs="Arial"/>
        </w:rPr>
        <w:t xml:space="preserve">-Indicate </w:t>
      </w:r>
      <w:r w:rsidR="00FD05FF">
        <w:rPr>
          <w:rFonts w:ascii="Arial" w:hAnsi="Arial" w:cs="Arial"/>
        </w:rPr>
        <w:t>any</w:t>
      </w:r>
      <w:r>
        <w:rPr>
          <w:rFonts w:ascii="Arial" w:hAnsi="Arial" w:cs="Arial"/>
        </w:rPr>
        <w:t xml:space="preserve"> errors.</w:t>
      </w:r>
    </w:p>
    <w:p w:rsidR="00BC4E6F" w:rsidRDefault="00BC4E6F" w:rsidP="00BC4E6F">
      <w:pPr>
        <w:rPr>
          <w:rFonts w:ascii="Arial" w:hAnsi="Arial" w:cs="Arial"/>
          <w:sz w:val="24"/>
        </w:rPr>
      </w:pPr>
    </w:p>
    <w:p w:rsidR="001C007C" w:rsidRDefault="001C007C" w:rsidP="00BC4E6F">
      <w:pPr>
        <w:rPr>
          <w:rFonts w:ascii="Arial" w:hAnsi="Arial" w:cs="Arial"/>
          <w:sz w:val="24"/>
        </w:rPr>
      </w:pPr>
    </w:p>
    <w:p w:rsidR="001C007C" w:rsidRPr="00BE6D4D" w:rsidRDefault="001C007C" w:rsidP="00BC4E6F">
      <w:pPr>
        <w:rPr>
          <w:rFonts w:ascii="Arial" w:hAnsi="Arial" w:cs="Arial"/>
          <w:sz w:val="24"/>
        </w:rPr>
      </w:pPr>
    </w:p>
    <w:p w:rsidR="00BC4E6F" w:rsidRPr="00BE6D4D" w:rsidRDefault="00BC4E6F" w:rsidP="006F133F">
      <w:pPr>
        <w:pStyle w:val="Heading1"/>
        <w:rPr>
          <w:rFonts w:ascii="Arial" w:hAnsi="Arial"/>
        </w:rPr>
      </w:pPr>
      <w:bookmarkStart w:id="16" w:name="_Toc227038867"/>
      <w:bookmarkStart w:id="17" w:name="_Toc229538631"/>
      <w:r w:rsidRPr="00BE6D4D">
        <w:rPr>
          <w:rFonts w:ascii="Arial" w:hAnsi="Arial"/>
        </w:rPr>
        <w:lastRenderedPageBreak/>
        <w:t>Requirement</w:t>
      </w:r>
      <w:bookmarkEnd w:id="16"/>
      <w:bookmarkEnd w:id="17"/>
    </w:p>
    <w:p w:rsidR="00BC4E6F" w:rsidRPr="00BE6D4D" w:rsidRDefault="00BC4E6F" w:rsidP="00BC4E6F">
      <w:pPr>
        <w:rPr>
          <w:rFonts w:ascii="Arial" w:hAnsi="Arial" w:cs="Arial"/>
          <w:sz w:val="24"/>
        </w:rPr>
      </w:pPr>
    </w:p>
    <w:p w:rsidR="002D2A8E" w:rsidRDefault="001D1B8A" w:rsidP="00BC4E6F">
      <w:pPr>
        <w:rPr>
          <w:rFonts w:ascii="Arial" w:hAnsi="Arial" w:cs="Arial"/>
        </w:rPr>
      </w:pPr>
      <w:r>
        <w:rPr>
          <w:rFonts w:ascii="Arial" w:hAnsi="Arial" w:cs="Arial"/>
        </w:rPr>
        <w:t xml:space="preserve">In order to meet the needs of the client in converting their input file into a format compatible with DA DIS, this tool needs to meet a certain set of criteria.  </w:t>
      </w:r>
    </w:p>
    <w:p w:rsidR="001C007C" w:rsidRDefault="001C007C" w:rsidP="00BC4E6F">
      <w:pPr>
        <w:rPr>
          <w:rFonts w:ascii="Arial" w:hAnsi="Arial" w:cs="Arial"/>
        </w:rPr>
      </w:pPr>
    </w:p>
    <w:p w:rsidR="00374817" w:rsidDel="000B731B" w:rsidRDefault="002D2A8E" w:rsidP="00BC4E6F">
      <w:pPr>
        <w:rPr>
          <w:del w:id="18" w:author="jmericle" w:date="2012-01-30T11:49:00Z"/>
          <w:rFonts w:ascii="Arial" w:hAnsi="Arial" w:cs="Arial"/>
        </w:rPr>
      </w:pPr>
      <w:r>
        <w:rPr>
          <w:rFonts w:ascii="Arial" w:hAnsi="Arial" w:cs="Arial"/>
        </w:rPr>
        <w:t>Internally, the tool should function by first processing a ‘format definition’ which defines the stru</w:t>
      </w:r>
      <w:r>
        <w:rPr>
          <w:rFonts w:ascii="Arial" w:hAnsi="Arial" w:cs="Arial"/>
        </w:rPr>
        <w:t>c</w:t>
      </w:r>
      <w:r>
        <w:rPr>
          <w:rFonts w:ascii="Arial" w:hAnsi="Arial" w:cs="Arial"/>
        </w:rPr>
        <w:t>ture and map</w:t>
      </w:r>
      <w:r w:rsidR="00350906">
        <w:rPr>
          <w:rFonts w:ascii="Arial" w:hAnsi="Arial" w:cs="Arial"/>
        </w:rPr>
        <w:t>ping of</w:t>
      </w:r>
      <w:r>
        <w:rPr>
          <w:rFonts w:ascii="Arial" w:hAnsi="Arial" w:cs="Arial"/>
        </w:rPr>
        <w:t xml:space="preserve"> the input file to the output </w:t>
      </w:r>
      <w:r w:rsidR="00B530DB">
        <w:rPr>
          <w:rFonts w:ascii="Arial" w:hAnsi="Arial" w:cs="Arial"/>
        </w:rPr>
        <w:t>Access file</w:t>
      </w:r>
      <w:r>
        <w:rPr>
          <w:rFonts w:ascii="Arial" w:hAnsi="Arial" w:cs="Arial"/>
        </w:rPr>
        <w:t>.</w:t>
      </w:r>
      <w:r w:rsidR="00B530DB">
        <w:rPr>
          <w:rFonts w:ascii="Arial" w:hAnsi="Arial" w:cs="Arial"/>
        </w:rPr>
        <w:t xml:space="preserve">  The format definition will provide the tool with information on which tables and fields from the input file need to be mapped to the ou</w:t>
      </w:r>
      <w:r w:rsidR="00B530DB">
        <w:rPr>
          <w:rFonts w:ascii="Arial" w:hAnsi="Arial" w:cs="Arial"/>
        </w:rPr>
        <w:t>t</w:t>
      </w:r>
      <w:r w:rsidR="00B530DB">
        <w:rPr>
          <w:rFonts w:ascii="Arial" w:hAnsi="Arial" w:cs="Arial"/>
        </w:rPr>
        <w:t xml:space="preserve">put </w:t>
      </w:r>
      <w:r w:rsidR="00350906">
        <w:rPr>
          <w:rFonts w:ascii="Arial" w:hAnsi="Arial" w:cs="Arial"/>
        </w:rPr>
        <w:t>Access file</w:t>
      </w:r>
      <w:r w:rsidR="00B530DB">
        <w:rPr>
          <w:rFonts w:ascii="Arial" w:hAnsi="Arial" w:cs="Arial"/>
        </w:rPr>
        <w:t xml:space="preserve"> so that it may internally generate appropriate data structures.</w:t>
      </w:r>
      <w:r>
        <w:rPr>
          <w:rFonts w:ascii="Arial" w:hAnsi="Arial" w:cs="Arial"/>
        </w:rPr>
        <w:t xml:space="preserve">   This format defin</w:t>
      </w:r>
      <w:r>
        <w:rPr>
          <w:rFonts w:ascii="Arial" w:hAnsi="Arial" w:cs="Arial"/>
        </w:rPr>
        <w:t>i</w:t>
      </w:r>
      <w:r>
        <w:rPr>
          <w:rFonts w:ascii="Arial" w:hAnsi="Arial" w:cs="Arial"/>
        </w:rPr>
        <w:t xml:space="preserve">tion will initially target only fixed-width files but </w:t>
      </w:r>
      <w:r w:rsidR="00B530DB">
        <w:rPr>
          <w:rFonts w:ascii="Arial" w:hAnsi="Arial" w:cs="Arial"/>
        </w:rPr>
        <w:t xml:space="preserve">future compatibility with </w:t>
      </w:r>
      <w:r>
        <w:rPr>
          <w:rFonts w:ascii="Arial" w:hAnsi="Arial" w:cs="Arial"/>
        </w:rPr>
        <w:t>character-separated files</w:t>
      </w:r>
      <w:r w:rsidR="00B530DB">
        <w:rPr>
          <w:rFonts w:ascii="Arial" w:hAnsi="Arial" w:cs="Arial"/>
        </w:rPr>
        <w:t xml:space="preserve"> should be kept in mind</w:t>
      </w:r>
      <w:r>
        <w:rPr>
          <w:rFonts w:ascii="Arial" w:hAnsi="Arial" w:cs="Arial"/>
        </w:rPr>
        <w:t xml:space="preserve">.  </w:t>
      </w:r>
      <w:r w:rsidR="00B530DB">
        <w:rPr>
          <w:rFonts w:ascii="Arial" w:hAnsi="Arial" w:cs="Arial"/>
        </w:rPr>
        <w:t>The exact specification for this format definition will be covered later or in a future document and must be adequately documented for end-users.  No program code will be created for assisting with the generation of this format file.  Once internalized, the format defin</w:t>
      </w:r>
      <w:r w:rsidR="00B530DB">
        <w:rPr>
          <w:rFonts w:ascii="Arial" w:hAnsi="Arial" w:cs="Arial"/>
        </w:rPr>
        <w:t>i</w:t>
      </w:r>
      <w:r w:rsidR="00B530DB">
        <w:rPr>
          <w:rFonts w:ascii="Arial" w:hAnsi="Arial" w:cs="Arial"/>
        </w:rPr>
        <w:t xml:space="preserve">tion will be applied to each row of the input file and tokens will be transferred </w:t>
      </w:r>
      <w:r w:rsidR="00350906">
        <w:rPr>
          <w:rFonts w:ascii="Arial" w:hAnsi="Arial" w:cs="Arial"/>
        </w:rPr>
        <w:t>to an internal copy of the Access</w:t>
      </w:r>
      <w:r w:rsidR="00B530DB">
        <w:rPr>
          <w:rFonts w:ascii="Arial" w:hAnsi="Arial" w:cs="Arial"/>
        </w:rPr>
        <w:t xml:space="preserve"> table and field specified in the format definition. </w:t>
      </w:r>
      <w:r w:rsidR="00350906">
        <w:rPr>
          <w:rFonts w:ascii="Arial" w:hAnsi="Arial" w:cs="Arial"/>
        </w:rPr>
        <w:t xml:space="preserve"> Datatype conversions will be based on the datatype in the Access file and will be automatic, there will be no way to circumvent this conversion.  Any errors that result from an improper conversion or a datatype mismatch should halt processing of the file and display a useful error message in an area of the tool screen dedicated to process and error logging.  Any error</w:t>
      </w:r>
      <w:ins w:id="19" w:author="jmericle" w:date="2012-01-30T11:47:00Z">
        <w:r w:rsidR="000B731B">
          <w:rPr>
            <w:rFonts w:ascii="Arial" w:hAnsi="Arial" w:cs="Arial"/>
          </w:rPr>
          <w:t>s</w:t>
        </w:r>
      </w:ins>
      <w:r w:rsidR="00350906">
        <w:rPr>
          <w:rFonts w:ascii="Arial" w:hAnsi="Arial" w:cs="Arial"/>
        </w:rPr>
        <w:t xml:space="preserve"> that occur while parsing the format definition shoud also halt execution and display in the logging area.  Once the entire source datafile has been read </w:t>
      </w:r>
      <w:del w:id="20" w:author="jmericle" w:date="2012-01-30T11:47:00Z">
        <w:r w:rsidR="00350906" w:rsidDel="000B731B">
          <w:rPr>
            <w:rFonts w:ascii="Arial" w:hAnsi="Arial" w:cs="Arial"/>
          </w:rPr>
          <w:delText xml:space="preserve">in </w:delText>
        </w:r>
      </w:del>
      <w:r w:rsidR="00350906">
        <w:rPr>
          <w:rFonts w:ascii="Arial" w:hAnsi="Arial" w:cs="Arial"/>
        </w:rPr>
        <w:t>successfully, the interal data representation will be loaded into the Access target file with appropriate identity fields as specified in the DIS Access file specification</w:t>
      </w:r>
      <w:del w:id="21" w:author="jmericle" w:date="2012-01-30T11:48:00Z">
        <w:r w:rsidR="00350906" w:rsidDel="000B731B">
          <w:rPr>
            <w:rFonts w:ascii="Arial" w:hAnsi="Arial" w:cs="Arial"/>
          </w:rPr>
          <w:delText xml:space="preserve">, </w:delText>
        </w:r>
      </w:del>
      <w:ins w:id="22" w:author="jmericle" w:date="2012-01-30T11:48:00Z">
        <w:r w:rsidR="000B731B">
          <w:rPr>
            <w:rFonts w:ascii="Arial" w:hAnsi="Arial" w:cs="Arial"/>
          </w:rPr>
          <w:t xml:space="preserve">. </w:t>
        </w:r>
        <w:r w:rsidR="000B731B">
          <w:rPr>
            <w:rFonts w:ascii="Arial" w:hAnsi="Arial" w:cs="Arial"/>
          </w:rPr>
          <w:t xml:space="preserve"> </w:t>
        </w:r>
      </w:ins>
      <w:del w:id="23" w:author="jmericle" w:date="2012-01-30T11:48:00Z">
        <w:r w:rsidR="00350906" w:rsidDel="000B731B">
          <w:rPr>
            <w:rFonts w:ascii="Arial" w:hAnsi="Arial" w:cs="Arial"/>
          </w:rPr>
          <w:delText xml:space="preserve">these </w:delText>
        </w:r>
      </w:del>
      <w:ins w:id="24" w:author="jmericle" w:date="2012-01-30T11:48:00Z">
        <w:r w:rsidR="000B731B">
          <w:rPr>
            <w:rFonts w:ascii="Arial" w:hAnsi="Arial" w:cs="Arial"/>
          </w:rPr>
          <w:t>T</w:t>
        </w:r>
        <w:r w:rsidR="000B731B">
          <w:rPr>
            <w:rFonts w:ascii="Arial" w:hAnsi="Arial" w:cs="Arial"/>
          </w:rPr>
          <w:t xml:space="preserve">hese </w:t>
        </w:r>
      </w:ins>
      <w:r w:rsidR="00350906">
        <w:rPr>
          <w:rFonts w:ascii="Arial" w:hAnsi="Arial" w:cs="Arial"/>
        </w:rPr>
        <w:t>identity field</w:t>
      </w:r>
      <w:ins w:id="25" w:author="jmericle" w:date="2012-01-30T11:48:00Z">
        <w:r w:rsidR="000B731B">
          <w:rPr>
            <w:rFonts w:ascii="Arial" w:hAnsi="Arial" w:cs="Arial"/>
          </w:rPr>
          <w:t>s</w:t>
        </w:r>
      </w:ins>
      <w:r w:rsidR="00350906">
        <w:rPr>
          <w:rFonts w:ascii="Arial" w:hAnsi="Arial" w:cs="Arial"/>
        </w:rPr>
        <w:t xml:space="preserve"> can be added into the data set whenever it is </w:t>
      </w:r>
      <w:r w:rsidR="00374817">
        <w:rPr>
          <w:rFonts w:ascii="Arial" w:hAnsi="Arial" w:cs="Arial"/>
        </w:rPr>
        <w:t>most apropos.</w:t>
      </w:r>
      <w:r w:rsidR="00350906">
        <w:rPr>
          <w:rFonts w:ascii="Arial" w:hAnsi="Arial" w:cs="Arial"/>
        </w:rPr>
        <w:t xml:space="preserve"> </w:t>
      </w:r>
      <w:del w:id="26" w:author="jmericle" w:date="2012-01-30T11:49:00Z">
        <w:r w:rsidR="00350906" w:rsidDel="000B731B">
          <w:rPr>
            <w:rFonts w:ascii="Arial" w:hAnsi="Arial" w:cs="Arial"/>
          </w:rPr>
          <w:delText xml:space="preserve">(there’s a document for this, right?) </w:delText>
        </w:r>
        <w:r w:rsidDel="000B731B">
          <w:rPr>
            <w:rFonts w:ascii="Arial" w:hAnsi="Arial" w:cs="Arial"/>
          </w:rPr>
          <w:delText xml:space="preserve">   </w:delText>
        </w:r>
      </w:del>
    </w:p>
    <w:p w:rsidR="00374817" w:rsidRDefault="00374817" w:rsidP="00BC4E6F">
      <w:pPr>
        <w:rPr>
          <w:rFonts w:ascii="Arial" w:hAnsi="Arial" w:cs="Arial"/>
        </w:rPr>
      </w:pPr>
    </w:p>
    <w:p w:rsidR="00374817" w:rsidRDefault="00374817" w:rsidP="00374817">
      <w:pPr>
        <w:rPr>
          <w:rFonts w:ascii="Arial" w:hAnsi="Arial" w:cs="Arial"/>
        </w:rPr>
      </w:pPr>
      <w:r>
        <w:rPr>
          <w:rFonts w:ascii="Arial" w:hAnsi="Arial" w:cs="Arial"/>
        </w:rPr>
        <w:t>The tool should feature a ‘simple’ interface; it has no need for menus, multiple screens or any ‘advanced’ options.  File selection dialogs, functional buttons and a log display should be all that is required. The tool should be able to be run in four user-actions: selecting a format file, selecting an input file, selecting an output MDB file and starting the process (button click). To further streamline future executions of the tool, all of the user’s file path selections can be persisted b</w:t>
      </w:r>
      <w:r>
        <w:rPr>
          <w:rFonts w:ascii="Arial" w:hAnsi="Arial" w:cs="Arial"/>
        </w:rPr>
        <w:t>e</w:t>
      </w:r>
      <w:r>
        <w:rPr>
          <w:rFonts w:ascii="Arial" w:hAnsi="Arial" w:cs="Arial"/>
        </w:rPr>
        <w:t xml:space="preserve">tween sessions.  </w:t>
      </w:r>
    </w:p>
    <w:p w:rsidR="00374817" w:rsidRDefault="00374817" w:rsidP="00374817">
      <w:pPr>
        <w:rPr>
          <w:rFonts w:ascii="Arial" w:hAnsi="Arial" w:cs="Arial"/>
        </w:rPr>
      </w:pPr>
    </w:p>
    <w:p w:rsidR="00374817" w:rsidRDefault="00374817" w:rsidP="00374817">
      <w:pPr>
        <w:rPr>
          <w:rFonts w:ascii="Arial" w:hAnsi="Arial" w:cs="Arial"/>
        </w:rPr>
      </w:pPr>
      <w:r>
        <w:rPr>
          <w:rFonts w:ascii="Arial" w:hAnsi="Arial" w:cs="Arial"/>
        </w:rPr>
        <w:t xml:space="preserve">There are no </w:t>
      </w:r>
      <w:r w:rsidR="001C007C">
        <w:rPr>
          <w:rFonts w:ascii="Arial" w:hAnsi="Arial" w:cs="Arial"/>
        </w:rPr>
        <w:t>specific</w:t>
      </w:r>
      <w:r>
        <w:rPr>
          <w:rFonts w:ascii="Arial" w:hAnsi="Arial" w:cs="Arial"/>
        </w:rPr>
        <w:t xml:space="preserve"> performance requirements for this tool.</w:t>
      </w:r>
    </w:p>
    <w:p w:rsidR="00BC4E6F" w:rsidRPr="00BE6D4D" w:rsidRDefault="00BC4E6F" w:rsidP="00BC4E6F">
      <w:pPr>
        <w:rPr>
          <w:rFonts w:ascii="Arial" w:hAnsi="Arial" w:cs="Arial"/>
          <w:sz w:val="24"/>
        </w:rPr>
      </w:pPr>
    </w:p>
    <w:p w:rsidR="00BC4E6F" w:rsidRPr="00BE6D4D" w:rsidRDefault="00BC4E6F" w:rsidP="00C8735F">
      <w:pPr>
        <w:pStyle w:val="Heading2"/>
        <w:ind w:hanging="1152"/>
        <w:rPr>
          <w:rFonts w:ascii="Arial" w:hAnsi="Arial"/>
        </w:rPr>
      </w:pPr>
      <w:bookmarkStart w:id="27" w:name="_Toc3106029"/>
      <w:bookmarkStart w:id="28" w:name="_Toc227038868"/>
      <w:bookmarkStart w:id="29" w:name="_Toc229538632"/>
      <w:r w:rsidRPr="00BE6D4D">
        <w:rPr>
          <w:rFonts w:ascii="Arial" w:hAnsi="Arial"/>
        </w:rPr>
        <w:t>Functional Considerations</w:t>
      </w:r>
      <w:bookmarkEnd w:id="27"/>
      <w:bookmarkEnd w:id="28"/>
      <w:bookmarkEnd w:id="29"/>
    </w:p>
    <w:p w:rsidR="00CB0748" w:rsidRPr="00BE6D4D" w:rsidRDefault="00CB0748" w:rsidP="00CB0748">
      <w:pPr>
        <w:rPr>
          <w:rFonts w:ascii="Arial" w:hAnsi="Arial" w:cs="Arial"/>
        </w:rPr>
      </w:pPr>
    </w:p>
    <w:p w:rsidR="001C4F5C" w:rsidRDefault="00374817" w:rsidP="002A646A">
      <w:pPr>
        <w:ind w:left="360"/>
        <w:rPr>
          <w:rFonts w:ascii="Arial" w:hAnsi="Arial" w:cs="Arial"/>
          <w:szCs w:val="20"/>
        </w:rPr>
      </w:pPr>
      <w:r>
        <w:rPr>
          <w:rFonts w:ascii="Arial" w:hAnsi="Arial" w:cs="Arial"/>
          <w:szCs w:val="20"/>
        </w:rPr>
        <w:t xml:space="preserve">While the format </w:t>
      </w:r>
      <w:r w:rsidR="00ED146A">
        <w:rPr>
          <w:rFonts w:ascii="Arial" w:hAnsi="Arial" w:cs="Arial"/>
          <w:szCs w:val="20"/>
        </w:rPr>
        <w:t>will allow an end user to specify nonsense file formats (ie. Combining some arbitrary admin tracking table with payments with vehicles with org hierarchy) there is no r</w:t>
      </w:r>
      <w:r w:rsidR="00ED146A">
        <w:rPr>
          <w:rFonts w:ascii="Arial" w:hAnsi="Arial" w:cs="Arial"/>
          <w:szCs w:val="20"/>
        </w:rPr>
        <w:t>e</w:t>
      </w:r>
      <w:r w:rsidR="00ED146A">
        <w:rPr>
          <w:rFonts w:ascii="Arial" w:hAnsi="Arial" w:cs="Arial"/>
          <w:szCs w:val="20"/>
        </w:rPr>
        <w:t>quirement that the tool validate that formats make sense or only cover a single import area.  It is left as an exercise of the user to know and understand the type of data they are bringing i</w:t>
      </w:r>
      <w:r w:rsidR="00ED146A">
        <w:rPr>
          <w:rFonts w:ascii="Arial" w:hAnsi="Arial" w:cs="Arial"/>
          <w:szCs w:val="20"/>
        </w:rPr>
        <w:t>n</w:t>
      </w:r>
      <w:r w:rsidR="00ED146A">
        <w:rPr>
          <w:rFonts w:ascii="Arial" w:hAnsi="Arial" w:cs="Arial"/>
          <w:szCs w:val="20"/>
        </w:rPr>
        <w:t>to the system.  That being said, the format specification should implement an ‘OMIT’ or ‘NULL’ mapping for a field from a input file so that a single file could be processed with mu</w:t>
      </w:r>
      <w:r w:rsidR="00ED146A">
        <w:rPr>
          <w:rFonts w:ascii="Arial" w:hAnsi="Arial" w:cs="Arial"/>
          <w:szCs w:val="20"/>
        </w:rPr>
        <w:t>l</w:t>
      </w:r>
      <w:r w:rsidR="00ED146A">
        <w:rPr>
          <w:rFonts w:ascii="Arial" w:hAnsi="Arial" w:cs="Arial"/>
          <w:szCs w:val="20"/>
        </w:rPr>
        <w:t>tiple formats into multiple tables. For instance, an employee list of cab drivers with vehicle d</w:t>
      </w:r>
      <w:r w:rsidR="00ED146A">
        <w:rPr>
          <w:rFonts w:ascii="Arial" w:hAnsi="Arial" w:cs="Arial"/>
          <w:szCs w:val="20"/>
        </w:rPr>
        <w:t>e</w:t>
      </w:r>
      <w:r w:rsidR="00ED146A">
        <w:rPr>
          <w:rFonts w:ascii="Arial" w:hAnsi="Arial" w:cs="Arial"/>
          <w:szCs w:val="20"/>
        </w:rPr>
        <w:t>tails about their cabs could be processed with a format to populate employee  data and then again to process vehicle data.</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As stated above, the tool should indicate to the user if there was a problem with parsing the format description.  The input file should be nominally checked against the format description only with regards to the length of a row.  Lines of the input file which are too short should cause a halt action and an error message should indicate the offending line number.  Line</w:t>
      </w:r>
      <w:ins w:id="30" w:author="jmericle" w:date="2012-01-30T11:52:00Z">
        <w:r w:rsidR="000B731B">
          <w:rPr>
            <w:rFonts w:ascii="Arial" w:hAnsi="Arial" w:cs="Arial"/>
            <w:szCs w:val="20"/>
          </w:rPr>
          <w:t>s</w:t>
        </w:r>
      </w:ins>
      <w:r>
        <w:rPr>
          <w:rFonts w:ascii="Arial" w:hAnsi="Arial" w:cs="Arial"/>
          <w:szCs w:val="20"/>
        </w:rPr>
        <w:t xml:space="preserve"> which are too long in the input file should either show up as warnings or be ignored; again, the user should be familiar with their data but at the same time it should not be a requirement to map all the fields in a file  when you only need the first </w:t>
      </w:r>
      <w:r>
        <w:rPr>
          <w:rFonts w:ascii="Arial" w:hAnsi="Arial" w:cs="Arial"/>
          <w:i/>
          <w:szCs w:val="20"/>
        </w:rPr>
        <w:t>x.</w:t>
      </w:r>
      <w:r>
        <w:rPr>
          <w:rFonts w:ascii="Arial" w:hAnsi="Arial" w:cs="Arial"/>
          <w:szCs w:val="20"/>
        </w:rPr>
        <w:t xml:space="preserve">  The target should be given a cursory check that it is, in fact, an Access file and that the fields specified in the format defin</w:t>
      </w:r>
      <w:r>
        <w:rPr>
          <w:rFonts w:ascii="Arial" w:hAnsi="Arial" w:cs="Arial"/>
          <w:szCs w:val="20"/>
        </w:rPr>
        <w:t>i</w:t>
      </w:r>
      <w:r>
        <w:rPr>
          <w:rFonts w:ascii="Arial" w:hAnsi="Arial" w:cs="Arial"/>
          <w:szCs w:val="20"/>
        </w:rPr>
        <w:t>tion do exist in its tables.</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Any error previously with a ‘halt’ action should prevent any data being loaded into the Access file.  No partial loads.</w:t>
      </w:r>
    </w:p>
    <w:p w:rsidR="001C4F5C" w:rsidRDefault="001C4F5C" w:rsidP="002A646A">
      <w:pPr>
        <w:ind w:left="360"/>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How the tool should react when it receives an Access file which is not empty is yet to be d</w:t>
      </w:r>
      <w:r>
        <w:rPr>
          <w:rFonts w:ascii="Arial" w:hAnsi="Arial" w:cs="Arial"/>
          <w:szCs w:val="20"/>
        </w:rPr>
        <w:t>e</w:t>
      </w:r>
      <w:r>
        <w:rPr>
          <w:rFonts w:ascii="Arial" w:hAnsi="Arial" w:cs="Arial"/>
          <w:szCs w:val="20"/>
        </w:rPr>
        <w:t>termined.  The probable solution is that the tool could either clear the tables before loading or halt with an error stating that an empty Access file (for at least the tables specified in the fo</w:t>
      </w:r>
      <w:r>
        <w:rPr>
          <w:rFonts w:ascii="Arial" w:hAnsi="Arial" w:cs="Arial"/>
          <w:szCs w:val="20"/>
        </w:rPr>
        <w:t>r</w:t>
      </w:r>
      <w:r>
        <w:rPr>
          <w:rFonts w:ascii="Arial" w:hAnsi="Arial" w:cs="Arial"/>
          <w:szCs w:val="20"/>
        </w:rPr>
        <w:t>mat definition) must be used.</w:t>
      </w:r>
    </w:p>
    <w:p w:rsidR="001C4F5C" w:rsidRDefault="001C4F5C" w:rsidP="002A646A">
      <w:pPr>
        <w:ind w:left="360"/>
        <w:rPr>
          <w:rFonts w:ascii="Arial" w:hAnsi="Arial" w:cs="Arial"/>
          <w:szCs w:val="20"/>
        </w:rPr>
      </w:pPr>
    </w:p>
    <w:p w:rsidR="00BC4E6F" w:rsidRPr="00BE6D4D" w:rsidRDefault="001C4F5C" w:rsidP="002A646A">
      <w:pPr>
        <w:ind w:left="360"/>
        <w:rPr>
          <w:rFonts w:ascii="Arial" w:hAnsi="Arial" w:cs="Arial"/>
        </w:rPr>
      </w:pPr>
      <w:r>
        <w:rPr>
          <w:rFonts w:ascii="Arial" w:hAnsi="Arial" w:cs="Arial"/>
          <w:szCs w:val="20"/>
        </w:rPr>
        <w:t>The creation of file versions of any error/warning/process messages is [not r</w:t>
      </w:r>
      <w:r>
        <w:rPr>
          <w:rFonts w:ascii="Arial" w:hAnsi="Arial" w:cs="Arial"/>
          <w:szCs w:val="20"/>
        </w:rPr>
        <w:t>e</w:t>
      </w:r>
      <w:r>
        <w:rPr>
          <w:rFonts w:ascii="Arial" w:hAnsi="Arial" w:cs="Arial"/>
          <w:szCs w:val="20"/>
        </w:rPr>
        <w:t>quired/optional/mandatory] (you decide!)</w:t>
      </w:r>
      <w:bookmarkStart w:id="31" w:name="_Toc3106030"/>
    </w:p>
    <w:p w:rsidR="00CB0748" w:rsidRPr="00BE6D4D" w:rsidRDefault="00CB0748" w:rsidP="00CB0748">
      <w:pPr>
        <w:rPr>
          <w:rFonts w:ascii="Arial" w:hAnsi="Arial" w:cs="Arial"/>
        </w:rPr>
      </w:pPr>
    </w:p>
    <w:p w:rsidR="00BC4E6F" w:rsidRPr="00BE6D4D" w:rsidRDefault="00BC4E6F" w:rsidP="00C8735F">
      <w:pPr>
        <w:pStyle w:val="Heading2"/>
        <w:ind w:hanging="1152"/>
        <w:rPr>
          <w:rFonts w:ascii="Arial" w:hAnsi="Arial"/>
          <w:bCs/>
        </w:rPr>
      </w:pPr>
      <w:bookmarkStart w:id="32" w:name="_Toc227038869"/>
      <w:bookmarkStart w:id="33" w:name="_Toc229538633"/>
      <w:r w:rsidRPr="00BE6D4D">
        <w:rPr>
          <w:rFonts w:ascii="Arial" w:hAnsi="Arial"/>
          <w:bCs/>
        </w:rPr>
        <w:t>Design Considerations</w:t>
      </w:r>
      <w:bookmarkEnd w:id="31"/>
      <w:bookmarkEnd w:id="32"/>
      <w:bookmarkEnd w:id="33"/>
    </w:p>
    <w:p w:rsidR="00CB0748" w:rsidRPr="00BE6D4D" w:rsidRDefault="00CB0748" w:rsidP="00CB0748">
      <w:pPr>
        <w:rPr>
          <w:rFonts w:ascii="Arial" w:hAnsi="Arial" w:cs="Arial"/>
        </w:rPr>
      </w:pPr>
    </w:p>
    <w:p w:rsidR="00BC4E6F" w:rsidRDefault="00FD05FF" w:rsidP="002A646A">
      <w:pPr>
        <w:ind w:left="360"/>
        <w:rPr>
          <w:rFonts w:ascii="Arial" w:hAnsi="Arial" w:cs="Arial"/>
        </w:rPr>
      </w:pPr>
      <w:bookmarkStart w:id="34" w:name="_Toc3106031"/>
      <w:r>
        <w:rPr>
          <w:rFonts w:ascii="Arial" w:hAnsi="Arial" w:cs="Arial"/>
        </w:rPr>
        <w:t>If any Access access libraries do not support a feature set required for this application, there is a possibility that an ODBC connection to an Access file could be supplied instead of the a</w:t>
      </w:r>
      <w:r>
        <w:rPr>
          <w:rFonts w:ascii="Arial" w:hAnsi="Arial" w:cs="Arial"/>
        </w:rPr>
        <w:t>c</w:t>
      </w:r>
      <w:r>
        <w:rPr>
          <w:rFonts w:ascii="Arial" w:hAnsi="Arial" w:cs="Arial"/>
        </w:rPr>
        <w:t xml:space="preserve">tual path to an Access file.  All possible efforts should be made </w:t>
      </w:r>
      <w:r w:rsidR="009C7F5E">
        <w:rPr>
          <w:rFonts w:ascii="Arial" w:hAnsi="Arial" w:cs="Arial"/>
        </w:rPr>
        <w:t>to utilize current methods of access (ADO.NET.)</w:t>
      </w:r>
    </w:p>
    <w:p w:rsidR="00FD05FF" w:rsidRPr="00BE6D4D" w:rsidRDefault="00FD05FF" w:rsidP="006F133F">
      <w:pPr>
        <w:ind w:left="720"/>
        <w:rPr>
          <w:rFonts w:ascii="Arial" w:hAnsi="Arial" w:cs="Arial"/>
        </w:rPr>
      </w:pPr>
    </w:p>
    <w:p w:rsidR="00BC4E6F" w:rsidRPr="00BE6D4D" w:rsidRDefault="00BC4E6F" w:rsidP="00C8735F">
      <w:pPr>
        <w:pStyle w:val="Heading2"/>
        <w:ind w:hanging="1152"/>
        <w:rPr>
          <w:rFonts w:ascii="Arial" w:hAnsi="Arial"/>
          <w:bCs/>
        </w:rPr>
      </w:pPr>
      <w:bookmarkStart w:id="35" w:name="_Toc227038871"/>
      <w:bookmarkStart w:id="36" w:name="_Toc229538634"/>
      <w:r w:rsidRPr="00BE6D4D">
        <w:rPr>
          <w:rFonts w:ascii="Arial" w:hAnsi="Arial"/>
          <w:bCs/>
        </w:rPr>
        <w:t>Interface Considerations</w:t>
      </w:r>
      <w:bookmarkEnd w:id="34"/>
      <w:bookmarkEnd w:id="35"/>
      <w:bookmarkEnd w:id="36"/>
    </w:p>
    <w:p w:rsidR="006F133F" w:rsidRPr="00BE6D4D" w:rsidRDefault="006F133F" w:rsidP="006F133F">
      <w:pPr>
        <w:rPr>
          <w:rFonts w:ascii="Arial" w:hAnsi="Arial" w:cs="Arial"/>
        </w:rPr>
      </w:pPr>
    </w:p>
    <w:p w:rsidR="00BC4E6F" w:rsidRPr="00BE6D4D" w:rsidRDefault="00BC4E6F" w:rsidP="002A646A">
      <w:pPr>
        <w:ind w:left="360"/>
        <w:rPr>
          <w:rFonts w:ascii="Arial" w:hAnsi="Arial" w:cs="Arial"/>
        </w:rPr>
      </w:pPr>
      <w:r w:rsidRPr="00BE6D4D">
        <w:rPr>
          <w:rFonts w:ascii="Arial" w:hAnsi="Arial" w:cs="Arial"/>
        </w:rPr>
        <w:t>[The requirement states how the software should interact with people, the system's hardware, other hardware, and other software. This should be a detailed description of all inputs and outputs from the system or process.]</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6F133F">
      <w:pPr>
        <w:pStyle w:val="Heading3"/>
        <w:rPr>
          <w:rFonts w:ascii="Arial" w:hAnsi="Arial"/>
          <w:sz w:val="24"/>
          <w:szCs w:val="24"/>
        </w:rPr>
      </w:pPr>
      <w:bookmarkStart w:id="37" w:name="_Toc227038872"/>
      <w:bookmarkStart w:id="38" w:name="_Toc229538635"/>
      <w:r w:rsidRPr="00BE6D4D">
        <w:rPr>
          <w:rFonts w:ascii="Arial" w:hAnsi="Arial"/>
          <w:sz w:val="24"/>
          <w:szCs w:val="24"/>
        </w:rPr>
        <w:t>System Interfaces</w:t>
      </w:r>
      <w:bookmarkEnd w:id="37"/>
      <w:bookmarkEnd w:id="38"/>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system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ind w:left="720"/>
        <w:rPr>
          <w:rFonts w:ascii="Arial" w:hAnsi="Arial" w:cs="Arial"/>
        </w:rPr>
      </w:pPr>
    </w:p>
    <w:p w:rsidR="00BC4E6F" w:rsidRPr="00BE6D4D" w:rsidRDefault="00BC4E6F" w:rsidP="006F133F">
      <w:pPr>
        <w:pStyle w:val="Heading3"/>
        <w:rPr>
          <w:rFonts w:ascii="Arial" w:hAnsi="Arial"/>
          <w:sz w:val="24"/>
          <w:szCs w:val="24"/>
        </w:rPr>
      </w:pPr>
      <w:bookmarkStart w:id="39" w:name="_Toc227038873"/>
      <w:bookmarkStart w:id="40" w:name="_Toc229538636"/>
      <w:r w:rsidRPr="00BE6D4D">
        <w:rPr>
          <w:rFonts w:ascii="Arial" w:hAnsi="Arial"/>
          <w:sz w:val="24"/>
          <w:szCs w:val="24"/>
        </w:rPr>
        <w:t>Hardware Interfaces</w:t>
      </w:r>
      <w:bookmarkEnd w:id="39"/>
      <w:bookmarkEnd w:id="40"/>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hardware interfaces or changes to existing hardware interfaces are needed for this requirement.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41" w:name="_Toc227038874"/>
      <w:bookmarkStart w:id="42" w:name="_Toc229538637"/>
      <w:r w:rsidRPr="00BE6D4D">
        <w:rPr>
          <w:rFonts w:ascii="Arial" w:hAnsi="Arial"/>
          <w:sz w:val="24"/>
          <w:szCs w:val="24"/>
        </w:rPr>
        <w:t>Software Interfaces</w:t>
      </w:r>
      <w:bookmarkEnd w:id="41"/>
      <w:bookmarkEnd w:id="42"/>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software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43" w:name="_Toc227038875"/>
      <w:bookmarkStart w:id="44" w:name="_Toc229538638"/>
      <w:r w:rsidRPr="00BE6D4D">
        <w:rPr>
          <w:rFonts w:ascii="Arial" w:hAnsi="Arial"/>
          <w:sz w:val="24"/>
          <w:szCs w:val="24"/>
        </w:rPr>
        <w:t>User Interfaces</w:t>
      </w:r>
      <w:bookmarkEnd w:id="43"/>
      <w:bookmarkEnd w:id="44"/>
    </w:p>
    <w:p w:rsidR="00726743" w:rsidRPr="00BE6D4D" w:rsidRDefault="00726743" w:rsidP="00726743">
      <w:pPr>
        <w:rPr>
          <w:rFonts w:ascii="Arial" w:hAnsi="Arial" w:cs="Arial"/>
        </w:rPr>
      </w:pPr>
    </w:p>
    <w:p w:rsidR="00BC4E6F" w:rsidRPr="00BE6D4D" w:rsidRDefault="009C7F5E" w:rsidP="002A646A">
      <w:pPr>
        <w:ind w:left="900"/>
        <w:rPr>
          <w:rFonts w:ascii="Arial" w:hAnsi="Arial" w:cs="Arial"/>
        </w:rPr>
      </w:pPr>
      <w:r>
        <w:rPr>
          <w:rFonts w:ascii="Arial" w:hAnsi="Arial" w:cs="Arial"/>
          <w:szCs w:val="20"/>
        </w:rPr>
        <w:t>The tool will provide a simple, straightforward user interface featuring file select dialogs and a modest space for message/error/etc. output.  Settings in each user input field should be persisted between executions of the program</w:t>
      </w:r>
      <w:r w:rsidR="00F165B0">
        <w:rPr>
          <w:rFonts w:ascii="Arial" w:hAnsi="Arial" w:cs="Arial"/>
          <w:szCs w:val="20"/>
        </w:rPr>
        <w:t xml:space="preserve"> on a particular computer</w:t>
      </w:r>
      <w:r>
        <w:rPr>
          <w:rFonts w:ascii="Arial" w:hAnsi="Arial" w:cs="Arial"/>
          <w:szCs w:val="20"/>
        </w:rPr>
        <w:t xml:space="preserve"> (Se</w:t>
      </w:r>
      <w:r>
        <w:rPr>
          <w:rFonts w:ascii="Arial" w:hAnsi="Arial" w:cs="Arial"/>
          <w:szCs w:val="20"/>
        </w:rPr>
        <w:t>t</w:t>
      </w:r>
      <w:r>
        <w:rPr>
          <w:rFonts w:ascii="Arial" w:hAnsi="Arial" w:cs="Arial"/>
          <w:szCs w:val="20"/>
        </w:rPr>
        <w:t>tings/config serialization, not registry</w:t>
      </w:r>
      <w:r w:rsidR="00F165B0">
        <w:rPr>
          <w:rFonts w:ascii="Arial" w:hAnsi="Arial" w:cs="Arial"/>
          <w:szCs w:val="20"/>
        </w:rPr>
        <w:t xml:space="preserve">, not written to database or other storage.)  </w:t>
      </w:r>
    </w:p>
    <w:p w:rsidR="00BC4E6F" w:rsidRPr="00BE6D4D" w:rsidRDefault="00BC4E6F" w:rsidP="00BC4E6F">
      <w:pPr>
        <w:rPr>
          <w:rFonts w:ascii="Arial" w:hAnsi="Arial" w:cs="Arial"/>
        </w:rPr>
      </w:pPr>
    </w:p>
    <w:p w:rsidR="00BC4E6F" w:rsidRPr="00BE6D4D" w:rsidRDefault="00BC4E6F" w:rsidP="00C8735F">
      <w:pPr>
        <w:pStyle w:val="Heading2"/>
        <w:ind w:hanging="1152"/>
        <w:rPr>
          <w:rFonts w:ascii="Arial" w:hAnsi="Arial"/>
          <w:bCs/>
        </w:rPr>
      </w:pPr>
      <w:bookmarkStart w:id="45" w:name="_Toc3106032"/>
      <w:bookmarkStart w:id="46" w:name="_Toc227038876"/>
      <w:bookmarkStart w:id="47" w:name="_Toc229538639"/>
      <w:r w:rsidRPr="00BE6D4D">
        <w:rPr>
          <w:rFonts w:ascii="Arial" w:hAnsi="Arial"/>
          <w:bCs/>
        </w:rPr>
        <w:t>Performance Considerations</w:t>
      </w:r>
      <w:bookmarkEnd w:id="45"/>
      <w:bookmarkEnd w:id="46"/>
      <w:bookmarkEnd w:id="47"/>
      <w:r w:rsidRPr="00BE6D4D">
        <w:rPr>
          <w:rFonts w:ascii="Arial" w:hAnsi="Arial"/>
          <w:bCs/>
        </w:rPr>
        <w:t xml:space="preserve"> </w:t>
      </w:r>
    </w:p>
    <w:p w:rsidR="00BC4E6F" w:rsidRPr="00BE6D4D" w:rsidRDefault="00BC4E6F" w:rsidP="00CB0748">
      <w:pPr>
        <w:rPr>
          <w:rFonts w:ascii="Arial" w:hAnsi="Arial" w:cs="Arial"/>
        </w:rPr>
      </w:pPr>
    </w:p>
    <w:p w:rsidR="00BC4E6F" w:rsidRPr="00BE6D4D" w:rsidRDefault="00BC4E6F" w:rsidP="00C8735F">
      <w:pPr>
        <w:ind w:left="360"/>
        <w:rPr>
          <w:rFonts w:ascii="Arial" w:hAnsi="Arial" w:cs="Arial"/>
        </w:rPr>
      </w:pPr>
      <w:r w:rsidRPr="00BE6D4D">
        <w:rPr>
          <w:rFonts w:ascii="Arial" w:hAnsi="Arial" w:cs="Arial"/>
        </w:rPr>
        <w:t>Functional delivery exit criteria do not include performance testing. Performance testing r</w:t>
      </w:r>
      <w:r w:rsidRPr="00BE6D4D">
        <w:rPr>
          <w:rFonts w:ascii="Arial" w:hAnsi="Arial" w:cs="Arial"/>
        </w:rPr>
        <w:t>e</w:t>
      </w:r>
      <w:r w:rsidRPr="00BE6D4D">
        <w:rPr>
          <w:rFonts w:ascii="Arial" w:hAnsi="Arial" w:cs="Arial"/>
        </w:rPr>
        <w:t>quirements will be defined, where applicable, as part of the RISKMASTER GA release Pe</w:t>
      </w:r>
      <w:r w:rsidRPr="00BE6D4D">
        <w:rPr>
          <w:rFonts w:ascii="Arial" w:hAnsi="Arial" w:cs="Arial"/>
        </w:rPr>
        <w:t>r</w:t>
      </w:r>
      <w:r w:rsidRPr="00BE6D4D">
        <w:rPr>
          <w:rFonts w:ascii="Arial" w:hAnsi="Arial" w:cs="Arial"/>
        </w:rPr>
        <w:t>formance test plan.</w:t>
      </w:r>
    </w:p>
    <w:p w:rsidR="00BC4E6F" w:rsidRPr="00BE6D4D" w:rsidRDefault="00BC4E6F" w:rsidP="00BC4E6F">
      <w:pPr>
        <w:rPr>
          <w:rFonts w:ascii="Arial" w:hAnsi="Arial" w:cs="Arial"/>
        </w:rPr>
      </w:pPr>
    </w:p>
    <w:p w:rsidR="00BC4E6F" w:rsidRPr="00BE6D4D" w:rsidRDefault="00BC4E6F" w:rsidP="006F133F">
      <w:pPr>
        <w:pStyle w:val="Heading1"/>
        <w:rPr>
          <w:rFonts w:ascii="Arial" w:hAnsi="Arial"/>
        </w:rPr>
      </w:pPr>
      <w:bookmarkStart w:id="48" w:name="_Toc227038877"/>
      <w:bookmarkStart w:id="49" w:name="_Toc229538640"/>
      <w:r w:rsidRPr="00BE6D4D">
        <w:rPr>
          <w:rFonts w:ascii="Arial" w:hAnsi="Arial"/>
        </w:rPr>
        <w:lastRenderedPageBreak/>
        <w:t>Dependencies between Requirements</w:t>
      </w:r>
      <w:bookmarkEnd w:id="48"/>
      <w:bookmarkEnd w:id="49"/>
    </w:p>
    <w:p w:rsidR="00035842" w:rsidRPr="00BE6D4D" w:rsidRDefault="00035842" w:rsidP="00CB0748">
      <w:pPr>
        <w:rPr>
          <w:rFonts w:ascii="Arial" w:hAnsi="Arial" w:cs="Arial"/>
          <w:i/>
          <w:iCs/>
          <w:color w:val="000000"/>
        </w:rPr>
      </w:pPr>
    </w:p>
    <w:p w:rsidR="00BC4E6F" w:rsidRPr="00BE6D4D" w:rsidRDefault="00BC4E6F" w:rsidP="00CB0748">
      <w:pPr>
        <w:rPr>
          <w:rFonts w:ascii="Arial" w:hAnsi="Arial" w:cs="Arial"/>
        </w:rPr>
      </w:pPr>
      <w:r w:rsidRPr="00BE6D4D">
        <w:rPr>
          <w:rFonts w:ascii="Arial" w:hAnsi="Arial" w:cs="Arial"/>
        </w:rPr>
        <w:t>Because there is only one requirement that comprises this functional delivery, there are by defin</w:t>
      </w:r>
      <w:r w:rsidRPr="00BE6D4D">
        <w:rPr>
          <w:rFonts w:ascii="Arial" w:hAnsi="Arial" w:cs="Arial"/>
        </w:rPr>
        <w:t>i</w:t>
      </w:r>
      <w:r w:rsidRPr="00BE6D4D">
        <w:rPr>
          <w:rFonts w:ascii="Arial" w:hAnsi="Arial" w:cs="Arial"/>
        </w:rPr>
        <w:t xml:space="preserve">tion no dependencies on other requirements. </w:t>
      </w:r>
    </w:p>
    <w:p w:rsidR="00035842" w:rsidRDefault="00035842" w:rsidP="00CB0748">
      <w:pPr>
        <w:rPr>
          <w:rFonts w:ascii="Arial" w:hAnsi="Arial" w:cs="Arial"/>
        </w:rPr>
      </w:pPr>
    </w:p>
    <w:p w:rsidR="00F165B0" w:rsidRPr="00BE6D4D" w:rsidRDefault="00F165B0" w:rsidP="00CB0748">
      <w:pPr>
        <w:rPr>
          <w:rFonts w:ascii="Arial" w:hAnsi="Arial" w:cs="Arial"/>
        </w:rPr>
      </w:pPr>
    </w:p>
    <w:p w:rsidR="00035842" w:rsidRPr="00BE6D4D" w:rsidRDefault="00035842" w:rsidP="00035842">
      <w:pPr>
        <w:pStyle w:val="Heading1"/>
        <w:rPr>
          <w:rFonts w:ascii="Arial" w:hAnsi="Arial"/>
        </w:rPr>
      </w:pPr>
      <w:bookmarkStart w:id="50" w:name="_Toc229538641"/>
      <w:r w:rsidRPr="00BE6D4D">
        <w:rPr>
          <w:rFonts w:ascii="Arial" w:hAnsi="Arial"/>
        </w:rPr>
        <w:t>Approach</w:t>
      </w:r>
      <w:bookmarkEnd w:id="50"/>
    </w:p>
    <w:p w:rsidR="00035842" w:rsidRPr="00BE6D4D" w:rsidRDefault="00035842" w:rsidP="00035842">
      <w:pPr>
        <w:ind w:firstLine="720"/>
        <w:rPr>
          <w:rFonts w:ascii="Arial" w:hAnsi="Arial" w:cs="Arial"/>
        </w:rPr>
      </w:pPr>
    </w:p>
    <w:p w:rsidR="00035842" w:rsidRPr="00BE6D4D" w:rsidRDefault="00F165B0" w:rsidP="00CB0748">
      <w:pPr>
        <w:rPr>
          <w:rFonts w:ascii="Arial" w:hAnsi="Arial" w:cs="Arial"/>
        </w:rPr>
      </w:pPr>
      <w:r>
        <w:rPr>
          <w:rFonts w:ascii="Arial" w:hAnsi="Arial" w:cs="Arial"/>
        </w:rPr>
        <w:t xml:space="preserve">By creating this tool for converting the client’s input file to an Access file which can be accepted by the DA DIS template, we hope to add only a single, </w:t>
      </w:r>
      <w:del w:id="51" w:author="jmericle" w:date="2012-01-30T11:55:00Z">
        <w:r w:rsidDel="0001210B">
          <w:rPr>
            <w:rFonts w:ascii="Arial" w:hAnsi="Arial" w:cs="Arial"/>
          </w:rPr>
          <w:delText xml:space="preserve">hopefully </w:delText>
        </w:r>
      </w:del>
      <w:r>
        <w:rPr>
          <w:rFonts w:ascii="Arial" w:hAnsi="Arial" w:cs="Arial"/>
        </w:rPr>
        <w:t>unobtrusive step into the clients processing of such input files without necessitating significantly more involved changes to both the DA DIS template and the RMX DIS optionset interface pages both of which would require separate documentation, development and testing.</w:t>
      </w:r>
    </w:p>
    <w:p w:rsidR="00CB0748" w:rsidRPr="00BE6D4D" w:rsidRDefault="00CB0748" w:rsidP="00BC4E6F">
      <w:pPr>
        <w:rPr>
          <w:rFonts w:ascii="Arial" w:hAnsi="Arial" w:cs="Arial"/>
          <w:sz w:val="36"/>
          <w:szCs w:val="36"/>
        </w:rPr>
      </w:pPr>
      <w:bookmarkStart w:id="52" w:name="_Toc491835504"/>
    </w:p>
    <w:p w:rsidR="00CB0748" w:rsidRPr="00BE6D4D" w:rsidRDefault="00CB0748" w:rsidP="00BC4E6F">
      <w:pPr>
        <w:rPr>
          <w:rFonts w:ascii="Arial" w:hAnsi="Arial" w:cs="Arial"/>
          <w:sz w:val="36"/>
          <w:szCs w:val="36"/>
        </w:rPr>
      </w:pPr>
    </w:p>
    <w:p w:rsidR="001C007C" w:rsidRDefault="001C007C">
      <w:pPr>
        <w:rPr>
          <w:rFonts w:ascii="Arial" w:hAnsi="Arial" w:cs="Arial"/>
          <w:sz w:val="36"/>
          <w:szCs w:val="36"/>
        </w:rPr>
      </w:pPr>
      <w:r>
        <w:rPr>
          <w:rFonts w:ascii="Arial" w:hAnsi="Arial" w:cs="Arial"/>
          <w:sz w:val="36"/>
          <w:szCs w:val="36"/>
        </w:rPr>
        <w:br w:type="page"/>
      </w:r>
    </w:p>
    <w:p w:rsidR="00BC4E6F" w:rsidRPr="00BE6D4D" w:rsidRDefault="00BC4E6F" w:rsidP="00726743">
      <w:pPr>
        <w:pStyle w:val="Heading1"/>
        <w:rPr>
          <w:rFonts w:ascii="Arial" w:hAnsi="Arial"/>
        </w:rPr>
      </w:pPr>
      <w:bookmarkStart w:id="53" w:name="_Toc229538642"/>
      <w:r w:rsidRPr="00BE6D4D">
        <w:rPr>
          <w:rFonts w:ascii="Arial" w:hAnsi="Arial"/>
        </w:rPr>
        <w:lastRenderedPageBreak/>
        <w:t>Signoff</w:t>
      </w:r>
      <w:bookmarkEnd w:id="52"/>
      <w:bookmarkEnd w:id="53"/>
    </w:p>
    <w:p w:rsidR="00BC4E6F" w:rsidRPr="00BE6D4D" w:rsidRDefault="00BC4E6F" w:rsidP="00BC4E6F">
      <w:pPr>
        <w:rPr>
          <w:rFonts w:ascii="Arial" w:hAnsi="Arial" w:cs="Arial"/>
          <w:sz w:val="36"/>
          <w:szCs w:val="36"/>
        </w:rPr>
      </w:pPr>
    </w:p>
    <w:p w:rsidR="00BC4E6F" w:rsidRPr="00BE6D4D" w:rsidRDefault="00BC4E6F" w:rsidP="00726743">
      <w:pPr>
        <w:rPr>
          <w:rFonts w:ascii="Arial" w:hAnsi="Arial" w:cs="Arial"/>
          <w:b/>
        </w:rPr>
      </w:pPr>
      <w:r w:rsidRPr="00BE6D4D">
        <w:rPr>
          <w:rFonts w:ascii="Arial" w:hAnsi="Arial" w:cs="Arial"/>
          <w:b/>
        </w:rPr>
        <w:t>The signatures below represent approval and signoff of the requirements and approaches as listed above.</w:t>
      </w:r>
    </w:p>
    <w:p w:rsidR="00BC4E6F" w:rsidRPr="00BE6D4D" w:rsidRDefault="00BC4E6F" w:rsidP="00BC4E6F">
      <w:pPr>
        <w:pStyle w:val="BodyText"/>
      </w:pPr>
    </w:p>
    <w:p w:rsidR="00BC4E6F" w:rsidRPr="00BE6D4D" w:rsidRDefault="00BC4E6F" w:rsidP="00BC4E6F">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005802DA" w:rsidRPr="00BE6D4D">
        <w:rPr>
          <w:rFonts w:ascii="Arial" w:hAnsi="Arial" w:cs="Arial"/>
        </w:rPr>
        <w:t xml:space="preserve"> </w:t>
      </w:r>
      <w:r w:rsidR="00726743" w:rsidRPr="00BE6D4D">
        <w:rPr>
          <w:rFonts w:ascii="Arial" w:hAnsi="Arial" w:cs="Arial"/>
        </w:rPr>
        <w:tab/>
      </w:r>
      <w:r w:rsidR="00726743" w:rsidRPr="00BE6D4D">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Reviewer(s)</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726743"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Testing Lead</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Program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Development Manager</w:t>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Hosting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C8735F" w:rsidRPr="00BE6D4D">
        <w:rPr>
          <w:rFonts w:ascii="Arial" w:hAnsi="Arial" w:cs="Arial"/>
        </w:rPr>
        <w:tab/>
      </w:r>
      <w:r w:rsidR="00726743" w:rsidRPr="00BE6D4D">
        <w:rPr>
          <w:rFonts w:ascii="Arial" w:hAnsi="Arial" w:cs="Arial"/>
        </w:rPr>
        <w:tab/>
      </w:r>
      <w:r w:rsidRPr="00BE6D4D">
        <w:rPr>
          <w:rFonts w:ascii="Arial" w:hAnsi="Arial" w:cs="Arial"/>
        </w:rPr>
        <w:t>Date</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r w:rsidRPr="00BE6D4D">
        <w:rPr>
          <w:rFonts w:ascii="Arial" w:hAnsi="Arial" w:cs="Arial"/>
        </w:rPr>
        <w:t>Comments: ___________________________________________________________________</w:t>
      </w: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Pr="00BE6D4D" w:rsidRDefault="00BF2FB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BC4E6F" w:rsidRPr="00BE6D4D" w:rsidRDefault="00BC4E6F" w:rsidP="00BC4E6F">
      <w:pPr>
        <w:ind w:left="720"/>
        <w:rPr>
          <w:rFonts w:ascii="Arial" w:hAnsi="Arial" w:cs="Arial"/>
          <w:sz w:val="24"/>
        </w:rPr>
      </w:pPr>
    </w:p>
    <w:p w:rsidR="00B67B2F" w:rsidRPr="00BE6D4D" w:rsidRDefault="00B67B2F" w:rsidP="00BC4E6F">
      <w:pPr>
        <w:ind w:left="720"/>
        <w:rPr>
          <w:rFonts w:ascii="Arial" w:hAnsi="Arial" w:cs="Arial"/>
          <w:sz w:val="24"/>
        </w:rPr>
      </w:pPr>
    </w:p>
    <w:p w:rsidR="00B67B2F" w:rsidRPr="00BE6D4D" w:rsidRDefault="00B67B2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726743">
      <w:pPr>
        <w:pStyle w:val="Heading1"/>
        <w:rPr>
          <w:rFonts w:ascii="Arial" w:hAnsi="Arial"/>
        </w:rPr>
      </w:pPr>
      <w:bookmarkStart w:id="54" w:name="_Toc229538643"/>
      <w:r w:rsidRPr="00BE6D4D">
        <w:rPr>
          <w:rFonts w:ascii="Arial" w:hAnsi="Arial"/>
        </w:rPr>
        <w:t>References</w:t>
      </w:r>
      <w:bookmarkEnd w:id="54"/>
    </w:p>
    <w:p w:rsidR="001C007C" w:rsidRPr="001C007C" w:rsidRDefault="001C007C" w:rsidP="001C007C"/>
    <w:p w:rsidR="00BC4E6F"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Design</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Format Specification (may be the same document as #1)</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User’s Guide</w:t>
      </w:r>
    </w:p>
    <w:p w:rsidR="001C007C" w:rsidRDefault="001C007C" w:rsidP="001C007C">
      <w:pPr>
        <w:pStyle w:val="ListParagraph"/>
        <w:numPr>
          <w:ilvl w:val="0"/>
          <w:numId w:val="48"/>
        </w:numPr>
        <w:rPr>
          <w:ins w:id="55" w:author="jmericle" w:date="2012-01-30T11:56:00Z"/>
          <w:rFonts w:ascii="Arial" w:hAnsi="Arial" w:cs="Arial"/>
          <w:i/>
          <w:color w:val="000000"/>
          <w:sz w:val="24"/>
        </w:rPr>
      </w:pPr>
      <w:del w:id="56" w:author="jmericle" w:date="2012-01-30T11:56:00Z">
        <w:r w:rsidDel="0001210B">
          <w:rPr>
            <w:rFonts w:ascii="Arial" w:hAnsi="Arial" w:cs="Arial"/>
            <w:i/>
            <w:color w:val="000000"/>
            <w:sz w:val="24"/>
          </w:rPr>
          <w:delText>?</w:delText>
        </w:r>
      </w:del>
      <w:ins w:id="57" w:author="jmericle" w:date="2012-01-30T11:56:00Z">
        <w:r w:rsidR="0001210B">
          <w:rPr>
            <w:rFonts w:ascii="Arial" w:hAnsi="Arial" w:cs="Arial"/>
            <w:i/>
            <w:color w:val="000000"/>
            <w:sz w:val="24"/>
          </w:rPr>
          <w:t>Import File Layout</w:t>
        </w:r>
      </w:ins>
    </w:p>
    <w:p w:rsidR="0001210B" w:rsidRPr="001C007C" w:rsidRDefault="0001210B" w:rsidP="001C007C">
      <w:pPr>
        <w:pStyle w:val="ListParagraph"/>
        <w:numPr>
          <w:ilvl w:val="0"/>
          <w:numId w:val="48"/>
        </w:numPr>
        <w:rPr>
          <w:rFonts w:ascii="Arial" w:hAnsi="Arial" w:cs="Arial"/>
          <w:i/>
          <w:color w:val="000000"/>
          <w:sz w:val="24"/>
        </w:rPr>
      </w:pPr>
      <w:ins w:id="58" w:author="jmericle" w:date="2012-01-30T11:57:00Z">
        <w:r>
          <w:rPr>
            <w:rFonts w:ascii="Arial" w:hAnsi="Arial" w:cs="Arial"/>
            <w:i/>
            <w:color w:val="000000"/>
            <w:sz w:val="24"/>
          </w:rPr>
          <w:t>Thomas McGee DIS Conversion Tool Design Specification</w:t>
        </w:r>
      </w:ins>
    </w:p>
    <w:p w:rsidR="00BC4E6F" w:rsidRPr="00BE6D4D" w:rsidRDefault="00BC4E6F" w:rsidP="00BC4E6F">
      <w:pPr>
        <w:ind w:left="720"/>
        <w:rPr>
          <w:rFonts w:ascii="Arial" w:hAnsi="Arial" w:cs="Arial"/>
          <w:b/>
          <w:i/>
          <w:sz w:val="24"/>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726743">
      <w:pPr>
        <w:pStyle w:val="Heading1"/>
        <w:rPr>
          <w:rFonts w:ascii="Arial" w:hAnsi="Arial"/>
          <w:kern w:val="28"/>
        </w:rPr>
      </w:pPr>
      <w:bookmarkStart w:id="59" w:name="_Toc229538644"/>
      <w:r w:rsidRPr="00BE6D4D">
        <w:rPr>
          <w:rFonts w:ascii="Arial" w:hAnsi="Arial"/>
          <w:kern w:val="28"/>
        </w:rPr>
        <w:t>Requirement Change Log</w:t>
      </w:r>
      <w:bookmarkEnd w:id="59"/>
    </w:p>
    <w:p w:rsidR="00BC4E6F" w:rsidRPr="00BE6D4D" w:rsidRDefault="00BC4E6F" w:rsidP="00BC4E6F">
      <w:pPr>
        <w:rPr>
          <w:rFonts w:ascii="Arial" w:hAnsi="Arial" w:cs="Arial"/>
          <w:sz w:val="24"/>
        </w:rPr>
      </w:pPr>
    </w:p>
    <w:p w:rsidR="00BC4E6F" w:rsidRPr="00BE6D4D" w:rsidRDefault="00BC4E6F" w:rsidP="00BC4E6F">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990"/>
        <w:gridCol w:w="1530"/>
        <w:gridCol w:w="4680"/>
        <w:gridCol w:w="917"/>
      </w:tblGrid>
      <w:tr w:rsidR="00BC4E6F" w:rsidRPr="00BE6D4D" w:rsidTr="006F133F">
        <w:tc>
          <w:tcPr>
            <w:tcW w:w="738" w:type="dxa"/>
            <w:shd w:val="pct15" w:color="auto" w:fill="FFFFFF"/>
          </w:tcPr>
          <w:p w:rsidR="00BC4E6F" w:rsidRPr="00BE6D4D" w:rsidRDefault="00BC4E6F" w:rsidP="006F133F">
            <w:pPr>
              <w:jc w:val="center"/>
              <w:rPr>
                <w:rFonts w:ascii="Arial" w:hAnsi="Arial" w:cs="Arial"/>
              </w:rPr>
            </w:pPr>
            <w:r w:rsidRPr="00BE6D4D">
              <w:rPr>
                <w:rFonts w:ascii="Arial" w:hAnsi="Arial" w:cs="Arial"/>
              </w:rPr>
              <w:t>Date</w:t>
            </w:r>
          </w:p>
        </w:tc>
        <w:tc>
          <w:tcPr>
            <w:tcW w:w="990" w:type="dxa"/>
            <w:shd w:val="pct15" w:color="auto" w:fill="FFFFFF"/>
          </w:tcPr>
          <w:p w:rsidR="00BC4E6F" w:rsidRPr="00BE6D4D" w:rsidRDefault="00BC4E6F" w:rsidP="006F133F">
            <w:pPr>
              <w:jc w:val="center"/>
              <w:rPr>
                <w:rFonts w:ascii="Arial" w:hAnsi="Arial" w:cs="Arial"/>
              </w:rPr>
            </w:pPr>
            <w:r w:rsidRPr="00BE6D4D">
              <w:rPr>
                <w:rFonts w:ascii="Arial" w:hAnsi="Arial" w:cs="Arial"/>
              </w:rPr>
              <w:t>Change #</w:t>
            </w:r>
          </w:p>
        </w:tc>
        <w:tc>
          <w:tcPr>
            <w:tcW w:w="1530" w:type="dxa"/>
            <w:shd w:val="pct15" w:color="auto" w:fill="FFFFFF"/>
          </w:tcPr>
          <w:p w:rsidR="00BC4E6F" w:rsidRPr="00BE6D4D" w:rsidRDefault="00BC4E6F" w:rsidP="006F133F">
            <w:pPr>
              <w:jc w:val="center"/>
              <w:rPr>
                <w:rFonts w:ascii="Arial" w:hAnsi="Arial" w:cs="Arial"/>
              </w:rPr>
            </w:pPr>
            <w:r w:rsidRPr="00BE6D4D">
              <w:rPr>
                <w:rFonts w:ascii="Arial" w:hAnsi="Arial" w:cs="Arial"/>
              </w:rPr>
              <w:t>Requirement # Revised</w:t>
            </w:r>
          </w:p>
        </w:tc>
        <w:tc>
          <w:tcPr>
            <w:tcW w:w="4680" w:type="dxa"/>
            <w:shd w:val="pct15" w:color="auto" w:fill="FFFFFF"/>
          </w:tcPr>
          <w:p w:rsidR="00BC4E6F" w:rsidRPr="00BE6D4D" w:rsidRDefault="00BC4E6F" w:rsidP="006F133F">
            <w:pPr>
              <w:jc w:val="center"/>
              <w:rPr>
                <w:rFonts w:ascii="Arial" w:hAnsi="Arial" w:cs="Arial"/>
              </w:rPr>
            </w:pPr>
            <w:r w:rsidRPr="00BE6D4D">
              <w:rPr>
                <w:rFonts w:ascii="Arial" w:hAnsi="Arial" w:cs="Arial"/>
              </w:rPr>
              <w:t>Nature of Revision</w:t>
            </w:r>
          </w:p>
        </w:tc>
        <w:tc>
          <w:tcPr>
            <w:tcW w:w="917" w:type="dxa"/>
            <w:shd w:val="pct15" w:color="auto" w:fill="FFFFFF"/>
          </w:tcPr>
          <w:p w:rsidR="00BC4E6F" w:rsidRPr="00BE6D4D" w:rsidRDefault="00BC4E6F" w:rsidP="006F133F">
            <w:pPr>
              <w:jc w:val="center"/>
              <w:rPr>
                <w:rFonts w:ascii="Arial" w:hAnsi="Arial" w:cs="Arial"/>
              </w:rPr>
            </w:pPr>
            <w:r w:rsidRPr="00BE6D4D">
              <w:rPr>
                <w:rFonts w:ascii="Arial" w:hAnsi="Arial" w:cs="Arial"/>
              </w:rPr>
              <w:t>Initials</w:t>
            </w:r>
          </w:p>
        </w:tc>
      </w:tr>
      <w:tr w:rsidR="00BC4E6F" w:rsidRPr="00BE6D4D" w:rsidTr="006F133F">
        <w:tc>
          <w:tcPr>
            <w:tcW w:w="738" w:type="dxa"/>
          </w:tcPr>
          <w:p w:rsidR="00BC4E6F" w:rsidRPr="00BE6D4D" w:rsidRDefault="00530BB4" w:rsidP="006F133F">
            <w:pPr>
              <w:rPr>
                <w:rFonts w:ascii="Arial" w:hAnsi="Arial" w:cs="Arial"/>
                <w:sz w:val="24"/>
              </w:rPr>
            </w:pPr>
            <w:r>
              <w:rPr>
                <w:rFonts w:ascii="Arial" w:hAnsi="Arial" w:cs="Arial"/>
                <w:sz w:val="24"/>
              </w:rPr>
              <w:t>1/27</w:t>
            </w:r>
          </w:p>
        </w:tc>
        <w:tc>
          <w:tcPr>
            <w:tcW w:w="990" w:type="dxa"/>
          </w:tcPr>
          <w:p w:rsidR="00BC4E6F" w:rsidRPr="00BE6D4D" w:rsidRDefault="00530BB4" w:rsidP="006F133F">
            <w:pPr>
              <w:rPr>
                <w:rFonts w:ascii="Arial" w:hAnsi="Arial" w:cs="Arial"/>
                <w:sz w:val="24"/>
              </w:rPr>
            </w:pPr>
            <w:r>
              <w:rPr>
                <w:rFonts w:ascii="Arial" w:hAnsi="Arial" w:cs="Arial"/>
                <w:sz w:val="24"/>
              </w:rPr>
              <w:t>0</w:t>
            </w: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530BB4" w:rsidP="006F133F">
            <w:pPr>
              <w:rPr>
                <w:rFonts w:ascii="Arial" w:hAnsi="Arial" w:cs="Arial"/>
                <w:sz w:val="24"/>
              </w:rPr>
            </w:pPr>
            <w:r>
              <w:rPr>
                <w:rFonts w:ascii="Arial" w:hAnsi="Arial" w:cs="Arial"/>
                <w:sz w:val="24"/>
              </w:rPr>
              <w:t>Original Version</w:t>
            </w:r>
          </w:p>
        </w:tc>
        <w:tc>
          <w:tcPr>
            <w:tcW w:w="917" w:type="dxa"/>
          </w:tcPr>
          <w:p w:rsidR="00BC4E6F" w:rsidRPr="00BE6D4D" w:rsidRDefault="00530BB4" w:rsidP="006F133F">
            <w:pPr>
              <w:rPr>
                <w:rFonts w:ascii="Arial" w:hAnsi="Arial" w:cs="Arial"/>
                <w:sz w:val="24"/>
              </w:rPr>
            </w:pPr>
            <w:r>
              <w:rPr>
                <w:rFonts w:ascii="Arial" w:hAnsi="Arial" w:cs="Arial"/>
                <w:sz w:val="24"/>
              </w:rPr>
              <w:t>BS</w:t>
            </w: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bl>
    <w:p w:rsidR="00BC4E6F" w:rsidRPr="00BE6D4D" w:rsidRDefault="00BC4E6F" w:rsidP="00BC4E6F">
      <w:pPr>
        <w:rPr>
          <w:rFonts w:ascii="Arial" w:hAnsi="Arial" w:cs="Arial"/>
          <w:b/>
          <w:sz w:val="28"/>
        </w:rPr>
      </w:pPr>
    </w:p>
    <w:p w:rsidR="008E5A99" w:rsidRPr="00BE6D4D" w:rsidRDefault="008E5A99" w:rsidP="00DF3F99">
      <w:pPr>
        <w:pStyle w:val="TOC1"/>
        <w:rPr>
          <w:rFonts w:ascii="Arial" w:hAnsi="Arial" w:cs="Arial"/>
        </w:rPr>
      </w:pPr>
    </w:p>
    <w:p w:rsidR="006F0087" w:rsidRPr="00BE6D4D" w:rsidRDefault="006F0087" w:rsidP="00BC4E6F">
      <w:pPr>
        <w:pStyle w:val="TOC1"/>
        <w:rPr>
          <w:rFonts w:ascii="Arial" w:hAnsi="Arial" w:cs="Arial"/>
        </w:rPr>
      </w:pPr>
      <w:bookmarkStart w:id="60" w:name="_Toc227476610"/>
      <w:bookmarkStart w:id="61" w:name="_Toc227476612"/>
      <w:bookmarkStart w:id="62" w:name="_Toc227476624"/>
      <w:bookmarkStart w:id="63" w:name="_Toc227476627"/>
      <w:bookmarkStart w:id="64" w:name="_Toc227476663"/>
      <w:bookmarkStart w:id="65" w:name="_Toc227476664"/>
      <w:bookmarkStart w:id="66" w:name="_Toc227729169"/>
      <w:bookmarkStart w:id="67" w:name="_Toc227729231"/>
      <w:bookmarkStart w:id="68" w:name="_Toc227729205"/>
      <w:bookmarkStart w:id="69" w:name="_Toc227729267"/>
      <w:bookmarkStart w:id="70" w:name="_Toc227729206"/>
      <w:bookmarkStart w:id="71" w:name="_Toc227729268"/>
      <w:bookmarkEnd w:id="60"/>
      <w:bookmarkEnd w:id="61"/>
      <w:bookmarkEnd w:id="62"/>
      <w:bookmarkEnd w:id="63"/>
      <w:bookmarkEnd w:id="64"/>
      <w:bookmarkEnd w:id="65"/>
      <w:bookmarkEnd w:id="66"/>
      <w:bookmarkEnd w:id="67"/>
      <w:bookmarkEnd w:id="68"/>
      <w:bookmarkEnd w:id="69"/>
      <w:bookmarkEnd w:id="70"/>
      <w:bookmarkEnd w:id="71"/>
    </w:p>
    <w:sectPr w:rsidR="006F0087" w:rsidRPr="00BE6D4D" w:rsidSect="006233DC">
      <w:headerReference w:type="default" r:id="rId9"/>
      <w:footerReference w:type="default" r:id="rId10"/>
      <w:headerReference w:type="firs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EB" w:rsidRDefault="007F7AEB">
      <w:r>
        <w:separator/>
      </w:r>
    </w:p>
  </w:endnote>
  <w:endnote w:type="continuationSeparator" w:id="0">
    <w:p w:rsidR="007F7AEB" w:rsidRDefault="007F7A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New Baskervil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6F133F" w:rsidP="00FE0BDF">
    <w:pPr>
      <w:pStyle w:val="Footer"/>
      <w:tabs>
        <w:tab w:val="clear" w:pos="8640"/>
        <w:tab w:val="right" w:pos="8460"/>
      </w:tabs>
      <w:jc w:val="right"/>
      <w:rPr>
        <w:i/>
        <w:iCs/>
        <w:sz w:val="18"/>
        <w:szCs w:val="18"/>
      </w:rPr>
    </w:pPr>
    <w:r w:rsidRPr="00B17458">
      <w:rPr>
        <w:i/>
        <w:sz w:val="18"/>
        <w:szCs w:val="18"/>
      </w:rPr>
      <w:t>Copyright © 20</w:t>
    </w:r>
    <w:ins w:id="72" w:author="jmericle" w:date="2012-01-30T11:43:00Z">
      <w:r w:rsidR="000B731B">
        <w:rPr>
          <w:i/>
          <w:sz w:val="18"/>
          <w:szCs w:val="18"/>
        </w:rPr>
        <w:t>12</w:t>
      </w:r>
    </w:ins>
    <w:del w:id="73" w:author="jmericle" w:date="2012-01-30T11:43:00Z">
      <w:r w:rsidRPr="00B17458" w:rsidDel="000B731B">
        <w:rPr>
          <w:i/>
          <w:sz w:val="18"/>
          <w:szCs w:val="18"/>
        </w:rPr>
        <w:delText>0</w:delText>
      </w:r>
      <w:r w:rsidR="00F868B2" w:rsidDel="000B731B">
        <w:rPr>
          <w:i/>
          <w:sz w:val="18"/>
          <w:szCs w:val="18"/>
        </w:rPr>
        <w:delText>9</w:delText>
      </w:r>
    </w:del>
    <w:r w:rsidRPr="00B17458">
      <w:rPr>
        <w:i/>
        <w:sz w:val="18"/>
        <w:szCs w:val="18"/>
      </w:rPr>
      <w:t>.</w:t>
    </w:r>
    <w:r>
      <w:rPr>
        <w:i/>
        <w:iCs/>
        <w:sz w:val="18"/>
        <w:szCs w:val="18"/>
      </w:rPr>
      <w:t>Computer Sciences Corporation</w:t>
    </w:r>
    <w:r w:rsidRPr="00B17458">
      <w:rPr>
        <w:i/>
        <w:sz w:val="18"/>
        <w:szCs w:val="18"/>
      </w:rPr>
      <w:t>.</w:t>
    </w:r>
    <w:r w:rsidRPr="00B17458">
      <w:rPr>
        <w:i/>
      </w:rPr>
      <w:t xml:space="preserve"> </w:t>
    </w:r>
    <w:r w:rsidRPr="00B17458">
      <w:rPr>
        <w:i/>
        <w:sz w:val="18"/>
        <w:szCs w:val="18"/>
      </w:rPr>
      <w:t>All rights reserved.</w:t>
    </w:r>
    <w:r>
      <w:rPr>
        <w:i/>
        <w:iCs/>
        <w:sz w:val="18"/>
        <w:szCs w:val="18"/>
      </w:rPr>
      <w:tab/>
      <w:t xml:space="preserve">Page </w:t>
    </w:r>
    <w:r w:rsidR="006233DC">
      <w:rPr>
        <w:i/>
        <w:iCs/>
        <w:sz w:val="18"/>
        <w:szCs w:val="18"/>
      </w:rPr>
      <w:fldChar w:fldCharType="begin"/>
    </w:r>
    <w:r>
      <w:rPr>
        <w:i/>
        <w:iCs/>
        <w:sz w:val="18"/>
        <w:szCs w:val="18"/>
      </w:rPr>
      <w:instrText xml:space="preserve"> PAGE </w:instrText>
    </w:r>
    <w:r w:rsidR="006233DC">
      <w:rPr>
        <w:i/>
        <w:iCs/>
        <w:sz w:val="18"/>
        <w:szCs w:val="18"/>
      </w:rPr>
      <w:fldChar w:fldCharType="separate"/>
    </w:r>
    <w:r w:rsidR="0001210B">
      <w:rPr>
        <w:i/>
        <w:iCs/>
        <w:noProof/>
        <w:sz w:val="18"/>
        <w:szCs w:val="18"/>
      </w:rPr>
      <w:t>9</w:t>
    </w:r>
    <w:r w:rsidR="006233DC">
      <w:rPr>
        <w:i/>
        <w:iCs/>
        <w:sz w:val="18"/>
        <w:szCs w:val="18"/>
      </w:rPr>
      <w:fldChar w:fldCharType="end"/>
    </w:r>
    <w:r>
      <w:rPr>
        <w:i/>
        <w:iCs/>
        <w:sz w:val="18"/>
        <w:szCs w:val="18"/>
      </w:rPr>
      <w:t xml:space="preserve"> of </w:t>
    </w:r>
    <w:r w:rsidR="006233DC">
      <w:rPr>
        <w:i/>
        <w:iCs/>
        <w:sz w:val="18"/>
        <w:szCs w:val="18"/>
      </w:rPr>
      <w:fldChar w:fldCharType="begin"/>
    </w:r>
    <w:r>
      <w:rPr>
        <w:i/>
        <w:iCs/>
        <w:sz w:val="18"/>
        <w:szCs w:val="18"/>
      </w:rPr>
      <w:instrText xml:space="preserve"> NUMPAGES </w:instrText>
    </w:r>
    <w:r w:rsidR="006233DC">
      <w:rPr>
        <w:i/>
        <w:iCs/>
        <w:sz w:val="18"/>
        <w:szCs w:val="18"/>
      </w:rPr>
      <w:fldChar w:fldCharType="separate"/>
    </w:r>
    <w:r w:rsidR="0001210B">
      <w:rPr>
        <w:i/>
        <w:iCs/>
        <w:noProof/>
        <w:sz w:val="18"/>
        <w:szCs w:val="18"/>
      </w:rPr>
      <w:t>10</w:t>
    </w:r>
    <w:r w:rsidR="006233DC">
      <w:rPr>
        <w:i/>
        <w:iCs/>
        <w:sz w:val="18"/>
        <w:szCs w:val="18"/>
      </w:rPr>
      <w:fldChar w:fldCharType="end"/>
    </w:r>
  </w:p>
  <w:p w:rsidR="006F133F" w:rsidRDefault="006F133F">
    <w:pPr>
      <w:pStyle w:val="Footer"/>
      <w:tabs>
        <w:tab w:val="left" w:pos="720"/>
      </w:tabs>
      <w:rPr>
        <w:sz w:val="18"/>
        <w:szCs w:val="18"/>
      </w:rPr>
    </w:pPr>
  </w:p>
  <w:p w:rsidR="006F133F" w:rsidRDefault="006F13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EB" w:rsidRDefault="007F7AEB">
      <w:r>
        <w:separator/>
      </w:r>
    </w:p>
  </w:footnote>
  <w:footnote w:type="continuationSeparator" w:id="0">
    <w:p w:rsidR="007F7AEB" w:rsidRDefault="007F7A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B503A4" w:rsidP="00FD05FF">
    <w:pPr>
      <w:pStyle w:val="Header"/>
    </w:pPr>
    <w:r>
      <w:rPr>
        <w:noProof/>
      </w:rPr>
      <w:drawing>
        <wp:inline distT="0" distB="0" distL="0" distR="0">
          <wp:extent cx="723900" cy="457200"/>
          <wp:effectExtent l="19050" t="0" r="0" b="0"/>
          <wp:docPr id="2" name="Picture 2"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R</w:t>
    </w:r>
    <w:r w:rsidR="00FD05FF" w:rsidRPr="00FD05FF">
      <w:rPr>
        <w:i/>
        <w:iCs/>
        <w:sz w:val="18"/>
        <w:szCs w:val="18"/>
      </w:rPr>
      <w:t>equirement Document</w:t>
    </w:r>
    <w:r w:rsidR="002A646A">
      <w:rPr>
        <w:i/>
        <w:iCs/>
        <w:sz w:val="18"/>
        <w:szCs w:val="18"/>
      </w:rPr>
      <w:t xml:space="preserve"> (DRAFT)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5A7" w:rsidRDefault="00B503A4" w:rsidP="00FD05FF">
    <w:pPr>
      <w:pStyle w:val="Header"/>
    </w:pPr>
    <w:r>
      <w:rPr>
        <w:noProof/>
      </w:rPr>
      <w:drawing>
        <wp:inline distT="0" distB="0" distL="0" distR="0">
          <wp:extent cx="723900" cy="457200"/>
          <wp:effectExtent l="19050" t="0" r="0" b="0"/>
          <wp:docPr id="1" name="Picture 1"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w:t>
    </w:r>
    <w:r w:rsidR="00FD05FF" w:rsidRPr="00FD05FF">
      <w:rPr>
        <w:i/>
        <w:iCs/>
        <w:sz w:val="18"/>
        <w:szCs w:val="18"/>
      </w:rPr>
      <w:t>Requirement Document</w:t>
    </w:r>
    <w:r w:rsidR="002A646A">
      <w:rPr>
        <w:i/>
        <w:iCs/>
        <w:sz w:val="18"/>
        <w:szCs w:val="18"/>
      </w:rPr>
      <w:t xml:space="preserve"> (DRAFT)</w:t>
    </w:r>
  </w:p>
  <w:p w:rsidR="00C725A7" w:rsidRDefault="00C725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C428B6"/>
    <w:lvl w:ilvl="0">
      <w:start w:val="1"/>
      <w:numFmt w:val="decimal"/>
      <w:lvlText w:val="%1."/>
      <w:lvlJc w:val="left"/>
      <w:pPr>
        <w:tabs>
          <w:tab w:val="num" w:pos="1800"/>
        </w:tabs>
        <w:ind w:left="1800" w:hanging="360"/>
      </w:pPr>
    </w:lvl>
  </w:abstractNum>
  <w:abstractNum w:abstractNumId="1">
    <w:nsid w:val="FFFFFF7D"/>
    <w:multiLevelType w:val="singleLevel"/>
    <w:tmpl w:val="D02835DC"/>
    <w:lvl w:ilvl="0">
      <w:start w:val="1"/>
      <w:numFmt w:val="decimal"/>
      <w:lvlText w:val="%1."/>
      <w:lvlJc w:val="left"/>
      <w:pPr>
        <w:tabs>
          <w:tab w:val="num" w:pos="1440"/>
        </w:tabs>
        <w:ind w:left="1440" w:hanging="360"/>
      </w:pPr>
    </w:lvl>
  </w:abstractNum>
  <w:abstractNum w:abstractNumId="2">
    <w:nsid w:val="FFFFFF7E"/>
    <w:multiLevelType w:val="singleLevel"/>
    <w:tmpl w:val="593CBD8A"/>
    <w:lvl w:ilvl="0">
      <w:start w:val="1"/>
      <w:numFmt w:val="decimal"/>
      <w:lvlText w:val="%1."/>
      <w:lvlJc w:val="left"/>
      <w:pPr>
        <w:tabs>
          <w:tab w:val="num" w:pos="1080"/>
        </w:tabs>
        <w:ind w:left="1080" w:hanging="360"/>
      </w:pPr>
    </w:lvl>
  </w:abstractNum>
  <w:abstractNum w:abstractNumId="3">
    <w:nsid w:val="FFFFFF7F"/>
    <w:multiLevelType w:val="singleLevel"/>
    <w:tmpl w:val="E55A6724"/>
    <w:lvl w:ilvl="0">
      <w:start w:val="1"/>
      <w:numFmt w:val="decimal"/>
      <w:lvlText w:val="%1."/>
      <w:lvlJc w:val="left"/>
      <w:pPr>
        <w:tabs>
          <w:tab w:val="num" w:pos="720"/>
        </w:tabs>
        <w:ind w:left="720" w:hanging="360"/>
      </w:pPr>
    </w:lvl>
  </w:abstractNum>
  <w:abstractNum w:abstractNumId="4">
    <w:nsid w:val="FFFFFF80"/>
    <w:multiLevelType w:val="singleLevel"/>
    <w:tmpl w:val="91F622D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3E8B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A8C47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645F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E895C0"/>
    <w:lvl w:ilvl="0">
      <w:start w:val="1"/>
      <w:numFmt w:val="decimal"/>
      <w:pStyle w:val="ListNumber"/>
      <w:lvlText w:val="%1."/>
      <w:lvlJc w:val="left"/>
      <w:pPr>
        <w:tabs>
          <w:tab w:val="num" w:pos="360"/>
        </w:tabs>
        <w:ind w:left="360" w:hanging="360"/>
      </w:pPr>
      <w:rPr>
        <w:rFonts w:ascii="Verdana" w:hAnsi="Verdana" w:hint="default"/>
        <w:b w:val="0"/>
        <w:i w:val="0"/>
        <w:sz w:val="20"/>
      </w:rPr>
    </w:lvl>
  </w:abstractNum>
  <w:abstractNum w:abstractNumId="9">
    <w:nsid w:val="FFFFFF89"/>
    <w:multiLevelType w:val="singleLevel"/>
    <w:tmpl w:val="7FF0BA52"/>
    <w:lvl w:ilvl="0">
      <w:start w:val="1"/>
      <w:numFmt w:val="bullet"/>
      <w:lvlText w:val=""/>
      <w:lvlJc w:val="left"/>
      <w:pPr>
        <w:tabs>
          <w:tab w:val="num" w:pos="360"/>
        </w:tabs>
        <w:ind w:left="360" w:hanging="360"/>
      </w:pPr>
      <w:rPr>
        <w:rFonts w:ascii="Symbol" w:hAnsi="Symbol" w:hint="default"/>
      </w:rPr>
    </w:lvl>
  </w:abstractNum>
  <w:abstractNum w:abstractNumId="10">
    <w:nsid w:val="017102CB"/>
    <w:multiLevelType w:val="hybridMultilevel"/>
    <w:tmpl w:val="7834C674"/>
    <w:lvl w:ilvl="0" w:tplc="04090017">
      <w:start w:val="1"/>
      <w:numFmt w:val="lowerLetter"/>
      <w:lvlText w:val="%1)"/>
      <w:lvlJc w:val="left"/>
      <w:pPr>
        <w:tabs>
          <w:tab w:val="num" w:pos="1332"/>
        </w:tabs>
        <w:ind w:left="1332" w:hanging="360"/>
      </w:pPr>
    </w:lvl>
    <w:lvl w:ilvl="1" w:tplc="04090019">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1">
    <w:nsid w:val="030E5B56"/>
    <w:multiLevelType w:val="hybridMultilevel"/>
    <w:tmpl w:val="65284434"/>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2">
    <w:nsid w:val="046E2D7F"/>
    <w:multiLevelType w:val="hybridMultilevel"/>
    <w:tmpl w:val="13EC9A04"/>
    <w:lvl w:ilvl="0" w:tplc="C39E32C0">
      <w:start w:val="1"/>
      <w:numFmt w:val="bullet"/>
      <w:pStyle w:val="BulletedList"/>
      <w:lvlText w:val=""/>
      <w:lvlJc w:val="left"/>
      <w:pPr>
        <w:tabs>
          <w:tab w:val="num" w:pos="954"/>
        </w:tabs>
        <w:ind w:left="954" w:firstLine="0"/>
      </w:pPr>
      <w:rPr>
        <w:rFonts w:ascii="Symbol" w:hAnsi="Symbol"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6D3B65"/>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7B3107A"/>
    <w:multiLevelType w:val="hybridMultilevel"/>
    <w:tmpl w:val="A282B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B347CE2"/>
    <w:multiLevelType w:val="hybridMultilevel"/>
    <w:tmpl w:val="6718754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6">
    <w:nsid w:val="0D430787"/>
    <w:multiLevelType w:val="hybridMultilevel"/>
    <w:tmpl w:val="FE30381E"/>
    <w:lvl w:ilvl="0" w:tplc="0409000F">
      <w:start w:val="1"/>
      <w:numFmt w:val="decimal"/>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020BEE"/>
    <w:multiLevelType w:val="hybridMultilevel"/>
    <w:tmpl w:val="CDD619BE"/>
    <w:lvl w:ilvl="0" w:tplc="8ED87A4C">
      <w:start w:val="1"/>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4151FBE"/>
    <w:multiLevelType w:val="hybridMultilevel"/>
    <w:tmpl w:val="9EFA5822"/>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9">
    <w:nsid w:val="15691187"/>
    <w:multiLevelType w:val="hybridMultilevel"/>
    <w:tmpl w:val="782223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20">
    <w:nsid w:val="17F8461C"/>
    <w:multiLevelType w:val="hybridMultilevel"/>
    <w:tmpl w:val="AC54AA14"/>
    <w:lvl w:ilvl="0" w:tplc="04090019">
      <w:start w:val="1"/>
      <w:numFmt w:val="lowerLetter"/>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A06772"/>
    <w:multiLevelType w:val="hybridMultilevel"/>
    <w:tmpl w:val="2C18FE2A"/>
    <w:lvl w:ilvl="0" w:tplc="F3DE54B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F35A51"/>
    <w:multiLevelType w:val="hybridMultilevel"/>
    <w:tmpl w:val="392C94FC"/>
    <w:lvl w:ilvl="0" w:tplc="04090017">
      <w:start w:val="1"/>
      <w:numFmt w:val="low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EF5C618A">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1AA0313D"/>
    <w:multiLevelType w:val="hybridMultilevel"/>
    <w:tmpl w:val="680851F2"/>
    <w:lvl w:ilvl="0" w:tplc="C6786A34">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CE70A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C433346"/>
    <w:multiLevelType w:val="hybridMultilevel"/>
    <w:tmpl w:val="7A7EB9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F4644A"/>
    <w:multiLevelType w:val="hybridMultilevel"/>
    <w:tmpl w:val="77D217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27918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2D96E40"/>
    <w:multiLevelType w:val="hybridMultilevel"/>
    <w:tmpl w:val="B3927410"/>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6E2B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43FB40B0"/>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4C21798"/>
    <w:multiLevelType w:val="hybridMultilevel"/>
    <w:tmpl w:val="A39882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57D0C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8C623F5"/>
    <w:multiLevelType w:val="hybridMultilevel"/>
    <w:tmpl w:val="2ED87B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5F47EF"/>
    <w:multiLevelType w:val="singleLevel"/>
    <w:tmpl w:val="04090015"/>
    <w:lvl w:ilvl="0">
      <w:start w:val="1"/>
      <w:numFmt w:val="upperLetter"/>
      <w:lvlText w:val="%1."/>
      <w:lvlJc w:val="left"/>
      <w:pPr>
        <w:tabs>
          <w:tab w:val="num" w:pos="360"/>
        </w:tabs>
        <w:ind w:left="360" w:hanging="360"/>
      </w:pPr>
    </w:lvl>
  </w:abstractNum>
  <w:abstractNum w:abstractNumId="35">
    <w:nsid w:val="4B7178C2"/>
    <w:multiLevelType w:val="multilevel"/>
    <w:tmpl w:val="C1E027DC"/>
    <w:lvl w:ilvl="0">
      <w:start w:val="1"/>
      <w:numFmt w:val="decimal"/>
      <w:pStyle w:val="Heading1"/>
      <w:lvlText w:val="%1."/>
      <w:lvlJc w:val="left"/>
      <w:pPr>
        <w:ind w:left="360" w:hanging="360"/>
      </w:pPr>
    </w:lvl>
    <w:lvl w:ilvl="1">
      <w:start w:val="1"/>
      <w:numFmt w:val="decimal"/>
      <w:pStyle w:val="Heading2"/>
      <w:lvlText w:val="%1.%2."/>
      <w:lvlJc w:val="left"/>
      <w:pPr>
        <w:ind w:left="1512" w:hanging="432"/>
      </w:pPr>
    </w:lvl>
    <w:lvl w:ilvl="2">
      <w:start w:val="1"/>
      <w:numFmt w:val="decimal"/>
      <w:pStyle w:val="Heading3"/>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E333C8F"/>
    <w:multiLevelType w:val="hybridMultilevel"/>
    <w:tmpl w:val="09B22CC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51822C27"/>
    <w:multiLevelType w:val="hybridMultilevel"/>
    <w:tmpl w:val="17D4603A"/>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D037D9"/>
    <w:multiLevelType w:val="hybridMultilevel"/>
    <w:tmpl w:val="7BB0A3C0"/>
    <w:lvl w:ilvl="0" w:tplc="0409000F">
      <w:start w:val="1"/>
      <w:numFmt w:val="decimal"/>
      <w:lvlText w:val="%1."/>
      <w:lvlJc w:val="left"/>
      <w:pPr>
        <w:ind w:left="720" w:hanging="360"/>
      </w:pPr>
      <w:rPr>
        <w:rFonts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1238E3"/>
    <w:multiLevelType w:val="multilevel"/>
    <w:tmpl w:val="2AB2550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212271D"/>
    <w:multiLevelType w:val="hybridMultilevel"/>
    <w:tmpl w:val="57C6B6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1">
    <w:nsid w:val="693C0118"/>
    <w:multiLevelType w:val="hybridMultilevel"/>
    <w:tmpl w:val="3896656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2">
    <w:nsid w:val="6D8C6120"/>
    <w:multiLevelType w:val="hybridMultilevel"/>
    <w:tmpl w:val="F66882B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3">
    <w:nsid w:val="77CC1E79"/>
    <w:multiLevelType w:val="hybridMultilevel"/>
    <w:tmpl w:val="EC344692"/>
    <w:lvl w:ilvl="0" w:tplc="D13A3D94">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0"/>
        </w:tabs>
        <w:ind w:left="0" w:hanging="360"/>
      </w:pPr>
    </w:lvl>
    <w:lvl w:ilvl="5" w:tplc="0409001B" w:tentative="1">
      <w:start w:val="1"/>
      <w:numFmt w:val="lowerRoman"/>
      <w:lvlText w:val="%6."/>
      <w:lvlJc w:val="right"/>
      <w:pPr>
        <w:tabs>
          <w:tab w:val="num" w:pos="720"/>
        </w:tabs>
        <w:ind w:left="720" w:hanging="180"/>
      </w:pPr>
    </w:lvl>
    <w:lvl w:ilvl="6" w:tplc="0409000F" w:tentative="1">
      <w:start w:val="1"/>
      <w:numFmt w:val="decimal"/>
      <w:lvlText w:val="%7."/>
      <w:lvlJc w:val="left"/>
      <w:pPr>
        <w:tabs>
          <w:tab w:val="num" w:pos="1440"/>
        </w:tabs>
        <w:ind w:left="144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2880"/>
        </w:tabs>
        <w:ind w:left="2880" w:hanging="180"/>
      </w:pPr>
    </w:lvl>
  </w:abstractNum>
  <w:abstractNum w:abstractNumId="44">
    <w:nsid w:val="78C729D7"/>
    <w:multiLevelType w:val="hybridMultilevel"/>
    <w:tmpl w:val="AE928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872B93"/>
    <w:multiLevelType w:val="hybridMultilevel"/>
    <w:tmpl w:val="B00C54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2"/>
  </w:num>
  <w:num w:numId="2">
    <w:abstractNumId w:val="22"/>
  </w:num>
  <w:num w:numId="3">
    <w:abstractNumId w:val="20"/>
  </w:num>
  <w:num w:numId="4">
    <w:abstractNumId w:val="25"/>
  </w:num>
  <w:num w:numId="5">
    <w:abstractNumId w:val="42"/>
  </w:num>
  <w:num w:numId="6">
    <w:abstractNumId w:val="36"/>
  </w:num>
  <w:num w:numId="7">
    <w:abstractNumId w:val="43"/>
  </w:num>
  <w:num w:numId="8">
    <w:abstractNumId w:val="16"/>
  </w:num>
  <w:num w:numId="9">
    <w:abstractNumId w:val="17"/>
  </w:num>
  <w:num w:numId="10">
    <w:abstractNumId w:val="35"/>
  </w:num>
  <w:num w:numId="11">
    <w:abstractNumId w:val="4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8"/>
  </w:num>
  <w:num w:numId="23">
    <w:abstractNumId w:val="37"/>
  </w:num>
  <w:num w:numId="24">
    <w:abstractNumId w:val="35"/>
  </w:num>
  <w:num w:numId="25">
    <w:abstractNumId w:val="10"/>
  </w:num>
  <w:num w:numId="26">
    <w:abstractNumId w:val="19"/>
  </w:num>
  <w:num w:numId="27">
    <w:abstractNumId w:val="11"/>
  </w:num>
  <w:num w:numId="28">
    <w:abstractNumId w:val="15"/>
  </w:num>
  <w:num w:numId="29">
    <w:abstractNumId w:val="41"/>
  </w:num>
  <w:num w:numId="30">
    <w:abstractNumId w:val="18"/>
  </w:num>
  <w:num w:numId="31">
    <w:abstractNumId w:val="40"/>
  </w:num>
  <w:num w:numId="32">
    <w:abstractNumId w:val="39"/>
  </w:num>
  <w:num w:numId="33">
    <w:abstractNumId w:val="35"/>
  </w:num>
  <w:num w:numId="34">
    <w:abstractNumId w:val="31"/>
  </w:num>
  <w:num w:numId="35">
    <w:abstractNumId w:val="30"/>
  </w:num>
  <w:num w:numId="36">
    <w:abstractNumId w:val="13"/>
  </w:num>
  <w:num w:numId="37">
    <w:abstractNumId w:val="34"/>
  </w:num>
  <w:num w:numId="38">
    <w:abstractNumId w:val="32"/>
  </w:num>
  <w:num w:numId="39">
    <w:abstractNumId w:val="24"/>
  </w:num>
  <w:num w:numId="40">
    <w:abstractNumId w:val="27"/>
  </w:num>
  <w:num w:numId="41">
    <w:abstractNumId w:val="14"/>
  </w:num>
  <w:num w:numId="42">
    <w:abstractNumId w:val="23"/>
  </w:num>
  <w:num w:numId="43">
    <w:abstractNumId w:val="33"/>
  </w:num>
  <w:num w:numId="44">
    <w:abstractNumId w:val="26"/>
  </w:num>
  <w:num w:numId="45">
    <w:abstractNumId w:val="44"/>
  </w:num>
  <w:num w:numId="46">
    <w:abstractNumId w:val="29"/>
  </w:num>
  <w:num w:numId="47">
    <w:abstractNumId w:val="21"/>
  </w:num>
  <w:num w:numId="48">
    <w:abstractNumId w:val="3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ttachedTemplate r:id="rId1"/>
  <w:trackRevisions/>
  <w:defaultTabStop w:val="720"/>
  <w:autoHyphenation/>
  <w:noPunctuationKerning/>
  <w:characterSpacingControl w:val="doNotCompress"/>
  <w:hdrShapeDefaults>
    <o:shapedefaults v:ext="edit" spidmax="6146" fillcolor="white">
      <v:fill color="white"/>
      <o:colormru v:ext="edit" colors="#03c"/>
      <o:colormenu v:ext="edit" fillcolor="none" strokecolor="red"/>
    </o:shapedefaults>
  </w:hdrShapeDefaults>
  <w:footnotePr>
    <w:footnote w:id="-1"/>
    <w:footnote w:id="0"/>
  </w:footnotePr>
  <w:endnotePr>
    <w:endnote w:id="-1"/>
    <w:endnote w:id="0"/>
  </w:endnotePr>
  <w:compat/>
  <w:rsids>
    <w:rsidRoot w:val="003F3DB1"/>
    <w:rsid w:val="0001210B"/>
    <w:rsid w:val="00015FB3"/>
    <w:rsid w:val="00021309"/>
    <w:rsid w:val="00035842"/>
    <w:rsid w:val="00036F58"/>
    <w:rsid w:val="00084030"/>
    <w:rsid w:val="0008412D"/>
    <w:rsid w:val="000976C1"/>
    <w:rsid w:val="000B731B"/>
    <w:rsid w:val="000C26B9"/>
    <w:rsid w:val="000C4552"/>
    <w:rsid w:val="00110BB2"/>
    <w:rsid w:val="00116F9F"/>
    <w:rsid w:val="00124F50"/>
    <w:rsid w:val="001255E3"/>
    <w:rsid w:val="00126E17"/>
    <w:rsid w:val="001302E3"/>
    <w:rsid w:val="001448C4"/>
    <w:rsid w:val="001503C3"/>
    <w:rsid w:val="00162E15"/>
    <w:rsid w:val="0016556C"/>
    <w:rsid w:val="0016624B"/>
    <w:rsid w:val="0017193E"/>
    <w:rsid w:val="00175CD1"/>
    <w:rsid w:val="00183BA2"/>
    <w:rsid w:val="001869E1"/>
    <w:rsid w:val="001A253B"/>
    <w:rsid w:val="001A772A"/>
    <w:rsid w:val="001C007C"/>
    <w:rsid w:val="001C4F5C"/>
    <w:rsid w:val="001D1B8A"/>
    <w:rsid w:val="001E4507"/>
    <w:rsid w:val="001F1CC7"/>
    <w:rsid w:val="001F5443"/>
    <w:rsid w:val="00207C1B"/>
    <w:rsid w:val="00217B82"/>
    <w:rsid w:val="00263C65"/>
    <w:rsid w:val="00270932"/>
    <w:rsid w:val="00276A08"/>
    <w:rsid w:val="00293BDE"/>
    <w:rsid w:val="002A646A"/>
    <w:rsid w:val="002D2A8E"/>
    <w:rsid w:val="002E5691"/>
    <w:rsid w:val="002F0876"/>
    <w:rsid w:val="002F12B3"/>
    <w:rsid w:val="002F45E2"/>
    <w:rsid w:val="00327ED3"/>
    <w:rsid w:val="00350906"/>
    <w:rsid w:val="00366B2F"/>
    <w:rsid w:val="0037181D"/>
    <w:rsid w:val="00374817"/>
    <w:rsid w:val="00374B4D"/>
    <w:rsid w:val="003A61DB"/>
    <w:rsid w:val="003B419D"/>
    <w:rsid w:val="003C71E1"/>
    <w:rsid w:val="003D5DBD"/>
    <w:rsid w:val="003E4CD6"/>
    <w:rsid w:val="003F3DB1"/>
    <w:rsid w:val="003F74ED"/>
    <w:rsid w:val="00401B1E"/>
    <w:rsid w:val="00406B7C"/>
    <w:rsid w:val="00424D40"/>
    <w:rsid w:val="00425A5C"/>
    <w:rsid w:val="00431AA0"/>
    <w:rsid w:val="0044485D"/>
    <w:rsid w:val="00483B4B"/>
    <w:rsid w:val="00485608"/>
    <w:rsid w:val="004878CA"/>
    <w:rsid w:val="004B54F5"/>
    <w:rsid w:val="00506C8D"/>
    <w:rsid w:val="00515166"/>
    <w:rsid w:val="0052619A"/>
    <w:rsid w:val="00530BB4"/>
    <w:rsid w:val="00535D9A"/>
    <w:rsid w:val="005462DD"/>
    <w:rsid w:val="00556604"/>
    <w:rsid w:val="00564492"/>
    <w:rsid w:val="00575246"/>
    <w:rsid w:val="005802DA"/>
    <w:rsid w:val="00585D88"/>
    <w:rsid w:val="00590791"/>
    <w:rsid w:val="00594B51"/>
    <w:rsid w:val="0059554C"/>
    <w:rsid w:val="005A108A"/>
    <w:rsid w:val="005A66D5"/>
    <w:rsid w:val="005C2EC3"/>
    <w:rsid w:val="005F406F"/>
    <w:rsid w:val="005F4700"/>
    <w:rsid w:val="00621C1D"/>
    <w:rsid w:val="006233DC"/>
    <w:rsid w:val="006350B0"/>
    <w:rsid w:val="00635971"/>
    <w:rsid w:val="00637B80"/>
    <w:rsid w:val="00641D13"/>
    <w:rsid w:val="006A0F4B"/>
    <w:rsid w:val="006C1EBF"/>
    <w:rsid w:val="006C5D32"/>
    <w:rsid w:val="006F0087"/>
    <w:rsid w:val="006F133F"/>
    <w:rsid w:val="007176DA"/>
    <w:rsid w:val="0072318B"/>
    <w:rsid w:val="00726743"/>
    <w:rsid w:val="00753893"/>
    <w:rsid w:val="00760A0E"/>
    <w:rsid w:val="007610EE"/>
    <w:rsid w:val="00764BB5"/>
    <w:rsid w:val="007758C5"/>
    <w:rsid w:val="0078186A"/>
    <w:rsid w:val="0078230F"/>
    <w:rsid w:val="007A565E"/>
    <w:rsid w:val="007B0128"/>
    <w:rsid w:val="007B36F4"/>
    <w:rsid w:val="007B79BD"/>
    <w:rsid w:val="007C23F3"/>
    <w:rsid w:val="007C31B7"/>
    <w:rsid w:val="007F7AEB"/>
    <w:rsid w:val="00815AED"/>
    <w:rsid w:val="00816851"/>
    <w:rsid w:val="0085481F"/>
    <w:rsid w:val="00861873"/>
    <w:rsid w:val="008627D7"/>
    <w:rsid w:val="0086604D"/>
    <w:rsid w:val="008672F5"/>
    <w:rsid w:val="00871008"/>
    <w:rsid w:val="00893712"/>
    <w:rsid w:val="008949C3"/>
    <w:rsid w:val="008C4023"/>
    <w:rsid w:val="008E5A99"/>
    <w:rsid w:val="00902357"/>
    <w:rsid w:val="009040F7"/>
    <w:rsid w:val="0091273F"/>
    <w:rsid w:val="0093420E"/>
    <w:rsid w:val="00946936"/>
    <w:rsid w:val="00982B2D"/>
    <w:rsid w:val="00986607"/>
    <w:rsid w:val="009872F3"/>
    <w:rsid w:val="009A5719"/>
    <w:rsid w:val="009A5CBA"/>
    <w:rsid w:val="009C05D3"/>
    <w:rsid w:val="009C7F5E"/>
    <w:rsid w:val="009D3A16"/>
    <w:rsid w:val="00A00095"/>
    <w:rsid w:val="00A1223E"/>
    <w:rsid w:val="00A32C3F"/>
    <w:rsid w:val="00A5630F"/>
    <w:rsid w:val="00A76D8E"/>
    <w:rsid w:val="00A80CE3"/>
    <w:rsid w:val="00A97A3E"/>
    <w:rsid w:val="00A97D80"/>
    <w:rsid w:val="00AA3551"/>
    <w:rsid w:val="00AB2180"/>
    <w:rsid w:val="00B05D30"/>
    <w:rsid w:val="00B071BF"/>
    <w:rsid w:val="00B35594"/>
    <w:rsid w:val="00B41162"/>
    <w:rsid w:val="00B41A13"/>
    <w:rsid w:val="00B503A4"/>
    <w:rsid w:val="00B530DB"/>
    <w:rsid w:val="00B67B2F"/>
    <w:rsid w:val="00B93839"/>
    <w:rsid w:val="00BA59C5"/>
    <w:rsid w:val="00BC4E6F"/>
    <w:rsid w:val="00BE194A"/>
    <w:rsid w:val="00BE2BD0"/>
    <w:rsid w:val="00BE6D4D"/>
    <w:rsid w:val="00BF2FBF"/>
    <w:rsid w:val="00C05DDB"/>
    <w:rsid w:val="00C4692C"/>
    <w:rsid w:val="00C725A7"/>
    <w:rsid w:val="00C7599E"/>
    <w:rsid w:val="00C7694E"/>
    <w:rsid w:val="00C816A1"/>
    <w:rsid w:val="00C81BBD"/>
    <w:rsid w:val="00C8735F"/>
    <w:rsid w:val="00C9489B"/>
    <w:rsid w:val="00CA741C"/>
    <w:rsid w:val="00CB0748"/>
    <w:rsid w:val="00CD2320"/>
    <w:rsid w:val="00CF2563"/>
    <w:rsid w:val="00D2576F"/>
    <w:rsid w:val="00D51094"/>
    <w:rsid w:val="00D569EE"/>
    <w:rsid w:val="00D73233"/>
    <w:rsid w:val="00D8358D"/>
    <w:rsid w:val="00DC0F4F"/>
    <w:rsid w:val="00DF2971"/>
    <w:rsid w:val="00DF3F99"/>
    <w:rsid w:val="00E13843"/>
    <w:rsid w:val="00E24C33"/>
    <w:rsid w:val="00E409CB"/>
    <w:rsid w:val="00E424E8"/>
    <w:rsid w:val="00E42DFF"/>
    <w:rsid w:val="00E61B55"/>
    <w:rsid w:val="00E729AD"/>
    <w:rsid w:val="00EA680E"/>
    <w:rsid w:val="00EB1F8B"/>
    <w:rsid w:val="00EB6B73"/>
    <w:rsid w:val="00EC0F6A"/>
    <w:rsid w:val="00EC709F"/>
    <w:rsid w:val="00ED1465"/>
    <w:rsid w:val="00ED146A"/>
    <w:rsid w:val="00ED221B"/>
    <w:rsid w:val="00EF0974"/>
    <w:rsid w:val="00F06A68"/>
    <w:rsid w:val="00F165B0"/>
    <w:rsid w:val="00F25CE2"/>
    <w:rsid w:val="00F33580"/>
    <w:rsid w:val="00F42BFF"/>
    <w:rsid w:val="00F4465F"/>
    <w:rsid w:val="00F766FB"/>
    <w:rsid w:val="00F85740"/>
    <w:rsid w:val="00F868B2"/>
    <w:rsid w:val="00F93DF7"/>
    <w:rsid w:val="00FD05FF"/>
    <w:rsid w:val="00FD3E0A"/>
    <w:rsid w:val="00FE0BDF"/>
    <w:rsid w:val="00FE4BE0"/>
    <w:rsid w:val="00FF1022"/>
    <w:rsid w:val="00FF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6" fillcolor="white">
      <v:fill color="white"/>
      <o:colormru v:ext="edit" colors="#03c"/>
      <o:colormenu v:ext="edit" fillcolor="none" strokecolor="red"/>
    </o:shapedefaults>
    <o:shapelayout v:ext="edit">
      <o:idmap v:ext="edit" data="1"/>
      <o:regrouptable v:ext="edit">
        <o:entry new="1" old="0"/>
        <o:entry new="2" old="0"/>
        <o:entry new="3" old="0"/>
        <o:entry new="4" old="0"/>
        <o:entry new="5" old="0"/>
        <o:entry new="6" old="0"/>
        <o:entry new="7" old="0"/>
        <o:entry new="8" old="0"/>
        <o:entry new="9" old="0"/>
        <o:entry new="10" old="9"/>
        <o:entry new="11" old="10"/>
        <o:entry new="12" old="0"/>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0E"/>
    <w:rPr>
      <w:rFonts w:ascii="Verdana" w:hAnsi="Verdana"/>
      <w:szCs w:val="24"/>
    </w:rPr>
  </w:style>
  <w:style w:type="paragraph" w:styleId="Heading1">
    <w:name w:val="heading 1"/>
    <w:aliases w:val="Heading 1 Char"/>
    <w:basedOn w:val="Normal"/>
    <w:next w:val="Normal"/>
    <w:qFormat/>
    <w:rsid w:val="00EA680E"/>
    <w:pPr>
      <w:keepNext/>
      <w:numPr>
        <w:numId w:val="10"/>
      </w:numPr>
      <w:outlineLvl w:val="0"/>
    </w:pPr>
    <w:rPr>
      <w:rFonts w:cs="Arial"/>
      <w:b/>
      <w:sz w:val="24"/>
    </w:rPr>
  </w:style>
  <w:style w:type="paragraph" w:styleId="Heading2">
    <w:name w:val="heading 2"/>
    <w:basedOn w:val="Heading1"/>
    <w:next w:val="Normal"/>
    <w:qFormat/>
    <w:rsid w:val="002F45E2"/>
    <w:pPr>
      <w:numPr>
        <w:ilvl w:val="1"/>
      </w:numPr>
      <w:outlineLvl w:val="1"/>
    </w:pPr>
  </w:style>
  <w:style w:type="paragraph" w:styleId="Heading3">
    <w:name w:val="heading 3"/>
    <w:basedOn w:val="Heading2"/>
    <w:next w:val="Normal"/>
    <w:qFormat/>
    <w:rsid w:val="002F45E2"/>
    <w:pPr>
      <w:numPr>
        <w:ilvl w:val="2"/>
      </w:numPr>
      <w:outlineLvl w:val="2"/>
    </w:pPr>
    <w:rPr>
      <w:sz w:val="20"/>
      <w:szCs w:val="20"/>
    </w:rPr>
  </w:style>
  <w:style w:type="paragraph" w:styleId="Heading4">
    <w:name w:val="heading 4"/>
    <w:basedOn w:val="Normal"/>
    <w:next w:val="Normal"/>
    <w:autoRedefine/>
    <w:qFormat/>
    <w:rsid w:val="00726743"/>
    <w:pPr>
      <w:keepNext/>
      <w:jc w:val="center"/>
      <w:outlineLvl w:val="3"/>
    </w:pPr>
    <w:rPr>
      <w:b/>
      <w:sz w:val="28"/>
      <w:szCs w:val="28"/>
    </w:rPr>
  </w:style>
  <w:style w:type="paragraph" w:styleId="Heading5">
    <w:name w:val="heading 5"/>
    <w:basedOn w:val="Normal"/>
    <w:next w:val="Normal"/>
    <w:autoRedefine/>
    <w:qFormat/>
    <w:rsid w:val="00C816A1"/>
    <w:pPr>
      <w:keepNext/>
      <w:jc w:val="center"/>
      <w:outlineLvl w:val="4"/>
    </w:pPr>
    <w:rPr>
      <w:rFonts w:cs="Arial"/>
      <w:b/>
      <w:bCs/>
      <w:sz w:val="24"/>
      <w:szCs w:val="40"/>
    </w:rPr>
  </w:style>
  <w:style w:type="paragraph" w:styleId="Heading6">
    <w:name w:val="heading 6"/>
    <w:basedOn w:val="Normal"/>
    <w:next w:val="Normal"/>
    <w:qFormat/>
    <w:rsid w:val="006233DC"/>
    <w:pPr>
      <w:keepNext/>
      <w:outlineLvl w:val="5"/>
    </w:pPr>
    <w:rPr>
      <w:rFonts w:cs="Arial"/>
      <w:b/>
      <w:bCs/>
      <w:color w:val="0000FF"/>
      <w:sz w:val="22"/>
    </w:rPr>
  </w:style>
  <w:style w:type="paragraph" w:styleId="Heading7">
    <w:name w:val="heading 7"/>
    <w:basedOn w:val="Normal"/>
    <w:next w:val="Normal"/>
    <w:qFormat/>
    <w:rsid w:val="006233DC"/>
    <w:pPr>
      <w:keepNext/>
      <w:outlineLvl w:val="6"/>
    </w:pPr>
    <w:rPr>
      <w:rFonts w:cs="Arial"/>
      <w:b/>
      <w:bCs/>
      <w:color w:val="0000FF"/>
      <w:sz w:val="22"/>
      <w:u w:val="single"/>
    </w:rPr>
  </w:style>
  <w:style w:type="paragraph" w:styleId="Heading8">
    <w:name w:val="heading 8"/>
    <w:basedOn w:val="Normal"/>
    <w:next w:val="Normal"/>
    <w:qFormat/>
    <w:rsid w:val="006233DC"/>
    <w:pPr>
      <w:spacing w:before="240" w:after="60"/>
      <w:outlineLvl w:val="7"/>
    </w:pPr>
    <w:rPr>
      <w:rFonts w:ascii="Arial" w:hAnsi="Arial"/>
      <w:i/>
      <w:szCs w:val="20"/>
    </w:rPr>
  </w:style>
  <w:style w:type="paragraph" w:styleId="Heading9">
    <w:name w:val="heading 9"/>
    <w:basedOn w:val="Normal"/>
    <w:next w:val="Normal"/>
    <w:qFormat/>
    <w:rsid w:val="006233DC"/>
    <w:p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233DC"/>
    <w:pPr>
      <w:jc w:val="both"/>
    </w:pPr>
    <w:rPr>
      <w:rFonts w:ascii="Arial" w:hAnsi="Arial" w:cs="Arial"/>
    </w:rPr>
  </w:style>
  <w:style w:type="character" w:styleId="Hyperlink">
    <w:name w:val="Hyperlink"/>
    <w:basedOn w:val="DefaultParagraphFont"/>
    <w:uiPriority w:val="99"/>
    <w:rsid w:val="00162E15"/>
    <w:rPr>
      <w:rFonts w:ascii="Verdana" w:hAnsi="Verdana"/>
      <w:dstrike w:val="0"/>
      <w:color w:val="auto"/>
      <w:sz w:val="22"/>
      <w:u w:val="none"/>
      <w:vertAlign w:val="baseline"/>
    </w:rPr>
  </w:style>
  <w:style w:type="table" w:styleId="TableGrid">
    <w:name w:val="Table Grid"/>
    <w:basedOn w:val="TableNormal"/>
    <w:rsid w:val="00635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D3A16"/>
    <w:pPr>
      <w:tabs>
        <w:tab w:val="left" w:pos="360"/>
        <w:tab w:val="right" w:leader="dot" w:pos="8630"/>
      </w:tabs>
      <w:spacing w:line="276" w:lineRule="auto"/>
      <w:ind w:left="-90"/>
    </w:pPr>
    <w:rPr>
      <w:b/>
      <w:bCs/>
      <w:noProof/>
      <w:sz w:val="22"/>
      <w:szCs w:val="28"/>
    </w:rPr>
  </w:style>
  <w:style w:type="paragraph" w:styleId="Header">
    <w:name w:val="header"/>
    <w:basedOn w:val="Normal"/>
    <w:semiHidden/>
    <w:rsid w:val="006233DC"/>
    <w:pPr>
      <w:tabs>
        <w:tab w:val="center" w:pos="4320"/>
        <w:tab w:val="right" w:pos="8640"/>
      </w:tabs>
    </w:pPr>
  </w:style>
  <w:style w:type="paragraph" w:styleId="Footer">
    <w:name w:val="footer"/>
    <w:basedOn w:val="Normal"/>
    <w:semiHidden/>
    <w:rsid w:val="006233DC"/>
    <w:pPr>
      <w:tabs>
        <w:tab w:val="center" w:pos="4320"/>
        <w:tab w:val="right" w:pos="8640"/>
      </w:tabs>
    </w:pPr>
  </w:style>
  <w:style w:type="paragraph" w:styleId="TOC2">
    <w:name w:val="toc 2"/>
    <w:basedOn w:val="Normal"/>
    <w:next w:val="Normal"/>
    <w:autoRedefine/>
    <w:uiPriority w:val="39"/>
    <w:rsid w:val="00FE0BDF"/>
    <w:pPr>
      <w:tabs>
        <w:tab w:val="left" w:pos="960"/>
        <w:tab w:val="right" w:leader="dot" w:pos="8630"/>
      </w:tabs>
      <w:ind w:left="360"/>
    </w:pPr>
    <w:rPr>
      <w:b/>
      <w:bCs/>
      <w:noProof/>
      <w:lang w:val="en-GB"/>
    </w:rPr>
  </w:style>
  <w:style w:type="paragraph" w:styleId="BodyText2">
    <w:name w:val="Body Text 2"/>
    <w:basedOn w:val="Normal"/>
    <w:semiHidden/>
    <w:rsid w:val="006233DC"/>
    <w:rPr>
      <w:color w:val="0000FF"/>
      <w:sz w:val="18"/>
    </w:rPr>
  </w:style>
  <w:style w:type="character" w:styleId="FollowedHyperlink">
    <w:name w:val="FollowedHyperlink"/>
    <w:basedOn w:val="DefaultParagraphFont"/>
    <w:semiHidden/>
    <w:rsid w:val="006233DC"/>
    <w:rPr>
      <w:color w:val="800080"/>
      <w:u w:val="single"/>
    </w:rPr>
  </w:style>
  <w:style w:type="paragraph" w:styleId="BodyText3">
    <w:name w:val="Body Text 3"/>
    <w:basedOn w:val="Normal"/>
    <w:semiHidden/>
    <w:rsid w:val="006233DC"/>
    <w:rPr>
      <w:sz w:val="18"/>
    </w:rPr>
  </w:style>
  <w:style w:type="paragraph" w:styleId="BodyTextIndent">
    <w:name w:val="Body Text Indent"/>
    <w:basedOn w:val="Normal"/>
    <w:semiHidden/>
    <w:rsid w:val="006233DC"/>
    <w:pPr>
      <w:ind w:left="720"/>
    </w:pPr>
    <w:rPr>
      <w:rFonts w:cs="Arial"/>
      <w:color w:val="0000FF"/>
    </w:rPr>
  </w:style>
  <w:style w:type="paragraph" w:styleId="TOC3">
    <w:name w:val="toc 3"/>
    <w:basedOn w:val="Normal"/>
    <w:next w:val="Normal"/>
    <w:autoRedefine/>
    <w:uiPriority w:val="39"/>
    <w:rsid w:val="00DF3F99"/>
    <w:pPr>
      <w:tabs>
        <w:tab w:val="left" w:pos="1200"/>
        <w:tab w:val="left" w:pos="1620"/>
        <w:tab w:val="right" w:leader="dot" w:pos="8630"/>
      </w:tabs>
      <w:ind w:left="720"/>
    </w:pPr>
    <w:rPr>
      <w:b/>
      <w:bCs/>
      <w:noProof/>
      <w:szCs w:val="40"/>
    </w:rPr>
  </w:style>
  <w:style w:type="character" w:customStyle="1" w:styleId="m1">
    <w:name w:val="m1"/>
    <w:basedOn w:val="DefaultParagraphFont"/>
    <w:rsid w:val="006233DC"/>
    <w:rPr>
      <w:color w:val="0000FF"/>
    </w:rPr>
  </w:style>
  <w:style w:type="character" w:customStyle="1" w:styleId="t1">
    <w:name w:val="t1"/>
    <w:basedOn w:val="DefaultParagraphFont"/>
    <w:rsid w:val="006233DC"/>
    <w:rPr>
      <w:color w:val="990000"/>
    </w:rPr>
  </w:style>
  <w:style w:type="character" w:customStyle="1" w:styleId="b1">
    <w:name w:val="b1"/>
    <w:basedOn w:val="DefaultParagraphFont"/>
    <w:rsid w:val="006233D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233DC"/>
    <w:rPr>
      <w:b/>
      <w:bCs/>
    </w:rPr>
  </w:style>
  <w:style w:type="paragraph" w:styleId="TOC4">
    <w:name w:val="toc 4"/>
    <w:basedOn w:val="Normal"/>
    <w:next w:val="Normal"/>
    <w:autoRedefine/>
    <w:semiHidden/>
    <w:rsid w:val="006233DC"/>
    <w:pPr>
      <w:ind w:left="720"/>
    </w:pPr>
  </w:style>
  <w:style w:type="paragraph" w:styleId="TOC5">
    <w:name w:val="toc 5"/>
    <w:basedOn w:val="Normal"/>
    <w:next w:val="Normal"/>
    <w:autoRedefine/>
    <w:semiHidden/>
    <w:rsid w:val="006233DC"/>
    <w:pPr>
      <w:ind w:left="960"/>
    </w:pPr>
  </w:style>
  <w:style w:type="paragraph" w:styleId="TOC6">
    <w:name w:val="toc 6"/>
    <w:basedOn w:val="Normal"/>
    <w:next w:val="Normal"/>
    <w:autoRedefine/>
    <w:semiHidden/>
    <w:rsid w:val="006233DC"/>
    <w:pPr>
      <w:ind w:left="1200"/>
    </w:pPr>
  </w:style>
  <w:style w:type="paragraph" w:styleId="TOC7">
    <w:name w:val="toc 7"/>
    <w:basedOn w:val="Normal"/>
    <w:next w:val="Normal"/>
    <w:autoRedefine/>
    <w:semiHidden/>
    <w:rsid w:val="006233DC"/>
    <w:pPr>
      <w:ind w:left="1440"/>
    </w:pPr>
  </w:style>
  <w:style w:type="paragraph" w:styleId="TOC8">
    <w:name w:val="toc 8"/>
    <w:basedOn w:val="Normal"/>
    <w:next w:val="Normal"/>
    <w:autoRedefine/>
    <w:semiHidden/>
    <w:rsid w:val="006233DC"/>
    <w:pPr>
      <w:ind w:left="1680"/>
    </w:pPr>
  </w:style>
  <w:style w:type="paragraph" w:styleId="TOC9">
    <w:name w:val="toc 9"/>
    <w:basedOn w:val="Normal"/>
    <w:next w:val="Normal"/>
    <w:autoRedefine/>
    <w:semiHidden/>
    <w:rsid w:val="006233DC"/>
    <w:pPr>
      <w:ind w:left="1920"/>
    </w:pPr>
  </w:style>
  <w:style w:type="character" w:styleId="HTMLCode">
    <w:name w:val="HTML Code"/>
    <w:basedOn w:val="DefaultParagraphFont"/>
    <w:semiHidden/>
    <w:rsid w:val="006233DC"/>
    <w:rPr>
      <w:rFonts w:ascii="Courier New" w:eastAsia="Arial Unicode MS" w:hAnsi="Courier New" w:cs="Courier New" w:hint="default"/>
      <w:color w:val="990000"/>
      <w:sz w:val="20"/>
      <w:szCs w:val="20"/>
    </w:rPr>
  </w:style>
  <w:style w:type="character" w:styleId="CommentReference">
    <w:name w:val="annotation reference"/>
    <w:basedOn w:val="DefaultParagraphFont"/>
    <w:semiHidden/>
    <w:rsid w:val="006233DC"/>
    <w:rPr>
      <w:sz w:val="16"/>
      <w:szCs w:val="16"/>
    </w:rPr>
  </w:style>
  <w:style w:type="paragraph" w:styleId="CommentText">
    <w:name w:val="annotation text"/>
    <w:basedOn w:val="Normal"/>
    <w:semiHidden/>
    <w:rsid w:val="006233DC"/>
    <w:rPr>
      <w:szCs w:val="20"/>
    </w:rPr>
  </w:style>
  <w:style w:type="paragraph" w:styleId="Index1">
    <w:name w:val="index 1"/>
    <w:basedOn w:val="Normal"/>
    <w:next w:val="Normal"/>
    <w:autoRedefine/>
    <w:semiHidden/>
    <w:rsid w:val="006233DC"/>
    <w:pPr>
      <w:ind w:left="240" w:hanging="240"/>
    </w:pPr>
  </w:style>
  <w:style w:type="paragraph" w:styleId="Index2">
    <w:name w:val="index 2"/>
    <w:basedOn w:val="Normal"/>
    <w:next w:val="Normal"/>
    <w:autoRedefine/>
    <w:semiHidden/>
    <w:rsid w:val="006233DC"/>
  </w:style>
  <w:style w:type="paragraph" w:styleId="Index3">
    <w:name w:val="index 3"/>
    <w:basedOn w:val="Normal"/>
    <w:next w:val="Normal"/>
    <w:autoRedefine/>
    <w:semiHidden/>
    <w:rsid w:val="006233DC"/>
    <w:pPr>
      <w:ind w:left="720" w:hanging="240"/>
    </w:pPr>
  </w:style>
  <w:style w:type="paragraph" w:styleId="Index4">
    <w:name w:val="index 4"/>
    <w:basedOn w:val="Normal"/>
    <w:next w:val="Normal"/>
    <w:autoRedefine/>
    <w:semiHidden/>
    <w:rsid w:val="006233DC"/>
    <w:pPr>
      <w:ind w:left="960" w:hanging="240"/>
    </w:pPr>
  </w:style>
  <w:style w:type="paragraph" w:styleId="Index5">
    <w:name w:val="index 5"/>
    <w:basedOn w:val="Normal"/>
    <w:next w:val="Normal"/>
    <w:autoRedefine/>
    <w:semiHidden/>
    <w:rsid w:val="006233DC"/>
    <w:pPr>
      <w:ind w:left="1200" w:hanging="240"/>
    </w:pPr>
  </w:style>
  <w:style w:type="paragraph" w:styleId="Index6">
    <w:name w:val="index 6"/>
    <w:basedOn w:val="Normal"/>
    <w:next w:val="Normal"/>
    <w:autoRedefine/>
    <w:semiHidden/>
    <w:rsid w:val="006233DC"/>
    <w:pPr>
      <w:ind w:left="1440" w:hanging="240"/>
    </w:pPr>
  </w:style>
  <w:style w:type="paragraph" w:styleId="Index7">
    <w:name w:val="index 7"/>
    <w:basedOn w:val="Normal"/>
    <w:next w:val="Normal"/>
    <w:autoRedefine/>
    <w:semiHidden/>
    <w:rsid w:val="006233DC"/>
    <w:pPr>
      <w:ind w:left="1680" w:hanging="240"/>
    </w:pPr>
  </w:style>
  <w:style w:type="paragraph" w:styleId="Index8">
    <w:name w:val="index 8"/>
    <w:basedOn w:val="Normal"/>
    <w:next w:val="Normal"/>
    <w:autoRedefine/>
    <w:semiHidden/>
    <w:rsid w:val="006233DC"/>
    <w:pPr>
      <w:ind w:left="1920" w:hanging="240"/>
    </w:pPr>
  </w:style>
  <w:style w:type="paragraph" w:styleId="Index9">
    <w:name w:val="index 9"/>
    <w:basedOn w:val="Normal"/>
    <w:next w:val="Normal"/>
    <w:autoRedefine/>
    <w:semiHidden/>
    <w:rsid w:val="006233DC"/>
    <w:pPr>
      <w:ind w:left="2160" w:hanging="240"/>
    </w:pPr>
  </w:style>
  <w:style w:type="paragraph" w:styleId="IndexHeading">
    <w:name w:val="index heading"/>
    <w:basedOn w:val="Normal"/>
    <w:next w:val="Index1"/>
    <w:semiHidden/>
    <w:rsid w:val="006233DC"/>
  </w:style>
  <w:style w:type="paragraph" w:customStyle="1" w:styleId="ReportFixedPitch">
    <w:name w:val="Report (Fixed Pitch)"/>
    <w:basedOn w:val="Normal"/>
    <w:rsid w:val="006233DC"/>
    <w:pPr>
      <w:ind w:left="720"/>
    </w:pPr>
    <w:rPr>
      <w:rFonts w:ascii="Arial" w:hAnsi="Arial"/>
      <w:szCs w:val="20"/>
    </w:rPr>
  </w:style>
  <w:style w:type="paragraph" w:styleId="NormalWeb">
    <w:name w:val="Normal (Web)"/>
    <w:basedOn w:val="Normal"/>
    <w:semiHidden/>
    <w:rsid w:val="006233DC"/>
    <w:pPr>
      <w:spacing w:before="100" w:beforeAutospacing="1" w:after="100" w:afterAutospacing="1"/>
    </w:pPr>
  </w:style>
  <w:style w:type="character" w:customStyle="1" w:styleId="headline31">
    <w:name w:val="headline31"/>
    <w:basedOn w:val="DefaultParagraphFont"/>
    <w:rsid w:val="006233DC"/>
    <w:rPr>
      <w:rFonts w:ascii="Verdana" w:hAnsi="Verdana" w:hint="default"/>
      <w:b/>
      <w:bCs/>
      <w:color w:val="000000"/>
      <w:sz w:val="17"/>
      <w:szCs w:val="17"/>
    </w:rPr>
  </w:style>
  <w:style w:type="paragraph" w:styleId="PlainText">
    <w:name w:val="Plain Text"/>
    <w:basedOn w:val="Normal"/>
    <w:semiHidden/>
    <w:rsid w:val="006233DC"/>
    <w:rPr>
      <w:rFonts w:ascii="Courier New" w:hAnsi="Courier New" w:cs="Courier New"/>
      <w:szCs w:val="20"/>
    </w:rPr>
  </w:style>
  <w:style w:type="paragraph" w:styleId="Caption">
    <w:name w:val="caption"/>
    <w:basedOn w:val="Normal"/>
    <w:next w:val="Normal"/>
    <w:qFormat/>
    <w:rsid w:val="00FD3E0A"/>
    <w:pPr>
      <w:jc w:val="center"/>
    </w:pPr>
    <w:rPr>
      <w:rFonts w:cs="Arial"/>
      <w:b/>
      <w:bCs/>
    </w:rPr>
  </w:style>
  <w:style w:type="paragraph" w:styleId="BalloonText">
    <w:name w:val="Balloon Text"/>
    <w:basedOn w:val="Normal"/>
    <w:semiHidden/>
    <w:rsid w:val="006233DC"/>
    <w:rPr>
      <w:rFonts w:ascii="Tahoma" w:hAnsi="Tahoma" w:cs="Tahoma"/>
      <w:sz w:val="16"/>
      <w:szCs w:val="16"/>
    </w:rPr>
  </w:style>
  <w:style w:type="paragraph" w:styleId="CommentSubject">
    <w:name w:val="annotation subject"/>
    <w:basedOn w:val="CommentText"/>
    <w:next w:val="CommentText"/>
    <w:semiHidden/>
    <w:rsid w:val="006233DC"/>
    <w:rPr>
      <w:b/>
      <w:bCs/>
    </w:rPr>
  </w:style>
  <w:style w:type="paragraph" w:customStyle="1" w:styleId="BulletedList">
    <w:name w:val="Bulleted List"/>
    <w:basedOn w:val="Normal"/>
    <w:rsid w:val="006233DC"/>
    <w:pPr>
      <w:numPr>
        <w:numId w:val="1"/>
      </w:numPr>
    </w:pPr>
  </w:style>
  <w:style w:type="paragraph" w:styleId="BodyTextIndent2">
    <w:name w:val="Body Text Indent 2"/>
    <w:basedOn w:val="Normal"/>
    <w:semiHidden/>
    <w:rsid w:val="006233DC"/>
    <w:pPr>
      <w:ind w:left="1080"/>
      <w:jc w:val="both"/>
    </w:pPr>
    <w:rPr>
      <w:szCs w:val="20"/>
    </w:rPr>
  </w:style>
  <w:style w:type="paragraph" w:customStyle="1" w:styleId="Sign-off">
    <w:name w:val="Sign-off"/>
    <w:basedOn w:val="BodyText"/>
    <w:rsid w:val="008672F5"/>
    <w:pPr>
      <w:tabs>
        <w:tab w:val="left" w:pos="4253"/>
      </w:tabs>
      <w:overflowPunct w:val="0"/>
      <w:autoSpaceDE w:val="0"/>
      <w:autoSpaceDN w:val="0"/>
      <w:adjustRightInd w:val="0"/>
      <w:spacing w:before="600"/>
      <w:jc w:val="left"/>
      <w:textAlignment w:val="baseline"/>
    </w:pPr>
    <w:rPr>
      <w:rFonts w:ascii="Times New Roman" w:hAnsi="Times New Roman" w:cs="Times New Roman"/>
      <w:kern w:val="16"/>
      <w:sz w:val="22"/>
      <w:szCs w:val="22"/>
      <w:lang w:val="en-GB"/>
    </w:rPr>
  </w:style>
  <w:style w:type="paragraph" w:customStyle="1" w:styleId="Bodytable">
    <w:name w:val="Body table"/>
    <w:basedOn w:val="BodyText"/>
    <w:rsid w:val="008672F5"/>
    <w:pPr>
      <w:overflowPunct w:val="0"/>
      <w:autoSpaceDE w:val="0"/>
      <w:autoSpaceDN w:val="0"/>
      <w:adjustRightInd w:val="0"/>
      <w:spacing w:before="120" w:after="60"/>
      <w:ind w:left="113" w:right="113"/>
      <w:jc w:val="left"/>
      <w:textAlignment w:val="baseline"/>
    </w:pPr>
    <w:rPr>
      <w:rFonts w:ascii="Times New Roman" w:hAnsi="Times New Roman" w:cs="Times New Roman"/>
      <w:kern w:val="16"/>
      <w:sz w:val="22"/>
      <w:szCs w:val="22"/>
      <w:lang w:val="en-GB"/>
    </w:rPr>
  </w:style>
  <w:style w:type="paragraph" w:styleId="ListNumber">
    <w:name w:val="List Number"/>
    <w:basedOn w:val="Normal"/>
    <w:rsid w:val="00EA680E"/>
    <w:pPr>
      <w:numPr>
        <w:numId w:val="17"/>
      </w:numPr>
    </w:pPr>
  </w:style>
  <w:style w:type="character" w:styleId="PageNumber">
    <w:name w:val="page number"/>
    <w:basedOn w:val="DefaultParagraphFont"/>
    <w:rsid w:val="00C4692C"/>
  </w:style>
  <w:style w:type="paragraph" w:styleId="DocumentMap">
    <w:name w:val="Document Map"/>
    <w:basedOn w:val="Normal"/>
    <w:semiHidden/>
    <w:rsid w:val="003F3DB1"/>
    <w:pPr>
      <w:shd w:val="clear" w:color="auto" w:fill="000080"/>
    </w:pPr>
    <w:rPr>
      <w:rFonts w:ascii="Tahoma" w:hAnsi="Tahoma" w:cs="Tahoma"/>
      <w:szCs w:val="20"/>
    </w:rPr>
  </w:style>
  <w:style w:type="paragraph" w:styleId="BodyTextIndent3">
    <w:name w:val="Body Text Indent 3"/>
    <w:basedOn w:val="Normal"/>
    <w:rsid w:val="00424D40"/>
    <w:pPr>
      <w:spacing w:after="120"/>
      <w:ind w:left="360"/>
    </w:pPr>
    <w:rPr>
      <w:sz w:val="16"/>
      <w:szCs w:val="16"/>
    </w:rPr>
  </w:style>
  <w:style w:type="paragraph" w:customStyle="1" w:styleId="Para01">
    <w:name w:val="Para01"/>
    <w:basedOn w:val="Normal"/>
    <w:rsid w:val="00BC4E6F"/>
    <w:pPr>
      <w:spacing w:before="60" w:after="60"/>
      <w:ind w:left="1800"/>
    </w:pPr>
    <w:rPr>
      <w:rFonts w:ascii="Arial" w:hAnsi="Arial"/>
      <w:sz w:val="24"/>
      <w:szCs w:val="20"/>
    </w:rPr>
  </w:style>
  <w:style w:type="paragraph" w:customStyle="1" w:styleId="Instructiontoauthor">
    <w:name w:val="Instruction to author"/>
    <w:basedOn w:val="Normal"/>
    <w:next w:val="Para01"/>
    <w:rsid w:val="00BC4E6F"/>
    <w:pPr>
      <w:spacing w:before="60" w:after="60"/>
      <w:ind w:left="720"/>
    </w:pPr>
    <w:rPr>
      <w:rFonts w:ascii="New Baskerville" w:hAnsi="New Baskerville"/>
      <w:i/>
      <w:sz w:val="24"/>
      <w:szCs w:val="20"/>
    </w:rPr>
  </w:style>
  <w:style w:type="paragraph" w:customStyle="1" w:styleId="Para03">
    <w:name w:val="Para03"/>
    <w:basedOn w:val="Normal"/>
    <w:rsid w:val="00BC4E6F"/>
    <w:pPr>
      <w:spacing w:before="60" w:after="60"/>
      <w:ind w:left="2160"/>
    </w:pPr>
    <w:rPr>
      <w:rFonts w:ascii="New Baskerville" w:hAnsi="New Baskerville"/>
      <w:sz w:val="24"/>
      <w:szCs w:val="20"/>
    </w:rPr>
  </w:style>
  <w:style w:type="paragraph" w:customStyle="1" w:styleId="Para02">
    <w:name w:val="Para02"/>
    <w:basedOn w:val="Normal"/>
    <w:rsid w:val="00BC4E6F"/>
    <w:pPr>
      <w:spacing w:before="60" w:after="60"/>
      <w:ind w:left="1440"/>
    </w:pPr>
    <w:rPr>
      <w:rFonts w:ascii="New Baskerville" w:hAnsi="New Baskerville"/>
      <w:sz w:val="24"/>
      <w:szCs w:val="20"/>
    </w:rPr>
  </w:style>
  <w:style w:type="paragraph" w:styleId="ListParagraph">
    <w:name w:val="List Paragraph"/>
    <w:basedOn w:val="Normal"/>
    <w:uiPriority w:val="34"/>
    <w:qFormat/>
    <w:rsid w:val="00F93D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cssupport@cs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aneesh%20new\Quality%20Office\Documents\Functional%20Spec%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Spec Template_V1.dot</Template>
  <TotalTime>109</TotalTime>
  <Pages>10</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Design_specifications_template</vt:lpstr>
    </vt:vector>
  </TitlesOfParts>
  <Company>CSC</Company>
  <LinksUpToDate>false</LinksUpToDate>
  <CharactersWithSpaces>12768</CharactersWithSpaces>
  <SharedDoc>false</SharedDoc>
  <HLinks>
    <vt:vector size="120" baseType="variant">
      <vt:variant>
        <vt:i4>1835070</vt:i4>
      </vt:variant>
      <vt:variant>
        <vt:i4>113</vt:i4>
      </vt:variant>
      <vt:variant>
        <vt:i4>0</vt:i4>
      </vt:variant>
      <vt:variant>
        <vt:i4>5</vt:i4>
      </vt:variant>
      <vt:variant>
        <vt:lpwstr/>
      </vt:variant>
      <vt:variant>
        <vt:lpwstr>_Toc229538644</vt:lpwstr>
      </vt:variant>
      <vt:variant>
        <vt:i4>1835070</vt:i4>
      </vt:variant>
      <vt:variant>
        <vt:i4>107</vt:i4>
      </vt:variant>
      <vt:variant>
        <vt:i4>0</vt:i4>
      </vt:variant>
      <vt:variant>
        <vt:i4>5</vt:i4>
      </vt:variant>
      <vt:variant>
        <vt:lpwstr/>
      </vt:variant>
      <vt:variant>
        <vt:lpwstr>_Toc229538643</vt:lpwstr>
      </vt:variant>
      <vt:variant>
        <vt:i4>1835070</vt:i4>
      </vt:variant>
      <vt:variant>
        <vt:i4>101</vt:i4>
      </vt:variant>
      <vt:variant>
        <vt:i4>0</vt:i4>
      </vt:variant>
      <vt:variant>
        <vt:i4>5</vt:i4>
      </vt:variant>
      <vt:variant>
        <vt:lpwstr/>
      </vt:variant>
      <vt:variant>
        <vt:lpwstr>_Toc229538642</vt:lpwstr>
      </vt:variant>
      <vt:variant>
        <vt:i4>1835070</vt:i4>
      </vt:variant>
      <vt:variant>
        <vt:i4>95</vt:i4>
      </vt:variant>
      <vt:variant>
        <vt:i4>0</vt:i4>
      </vt:variant>
      <vt:variant>
        <vt:i4>5</vt:i4>
      </vt:variant>
      <vt:variant>
        <vt:lpwstr/>
      </vt:variant>
      <vt:variant>
        <vt:lpwstr>_Toc229538641</vt:lpwstr>
      </vt:variant>
      <vt:variant>
        <vt:i4>1835070</vt:i4>
      </vt:variant>
      <vt:variant>
        <vt:i4>89</vt:i4>
      </vt:variant>
      <vt:variant>
        <vt:i4>0</vt:i4>
      </vt:variant>
      <vt:variant>
        <vt:i4>5</vt:i4>
      </vt:variant>
      <vt:variant>
        <vt:lpwstr/>
      </vt:variant>
      <vt:variant>
        <vt:lpwstr>_Toc229538640</vt:lpwstr>
      </vt:variant>
      <vt:variant>
        <vt:i4>1769534</vt:i4>
      </vt:variant>
      <vt:variant>
        <vt:i4>83</vt:i4>
      </vt:variant>
      <vt:variant>
        <vt:i4>0</vt:i4>
      </vt:variant>
      <vt:variant>
        <vt:i4>5</vt:i4>
      </vt:variant>
      <vt:variant>
        <vt:lpwstr/>
      </vt:variant>
      <vt:variant>
        <vt:lpwstr>_Toc229538639</vt:lpwstr>
      </vt:variant>
      <vt:variant>
        <vt:i4>1769534</vt:i4>
      </vt:variant>
      <vt:variant>
        <vt:i4>77</vt:i4>
      </vt:variant>
      <vt:variant>
        <vt:i4>0</vt:i4>
      </vt:variant>
      <vt:variant>
        <vt:i4>5</vt:i4>
      </vt:variant>
      <vt:variant>
        <vt:lpwstr/>
      </vt:variant>
      <vt:variant>
        <vt:lpwstr>_Toc229538638</vt:lpwstr>
      </vt:variant>
      <vt:variant>
        <vt:i4>1769534</vt:i4>
      </vt:variant>
      <vt:variant>
        <vt:i4>71</vt:i4>
      </vt:variant>
      <vt:variant>
        <vt:i4>0</vt:i4>
      </vt:variant>
      <vt:variant>
        <vt:i4>5</vt:i4>
      </vt:variant>
      <vt:variant>
        <vt:lpwstr/>
      </vt:variant>
      <vt:variant>
        <vt:lpwstr>_Toc229538637</vt:lpwstr>
      </vt:variant>
      <vt:variant>
        <vt:i4>1769534</vt:i4>
      </vt:variant>
      <vt:variant>
        <vt:i4>65</vt:i4>
      </vt:variant>
      <vt:variant>
        <vt:i4>0</vt:i4>
      </vt:variant>
      <vt:variant>
        <vt:i4>5</vt:i4>
      </vt:variant>
      <vt:variant>
        <vt:lpwstr/>
      </vt:variant>
      <vt:variant>
        <vt:lpwstr>_Toc229538636</vt:lpwstr>
      </vt:variant>
      <vt:variant>
        <vt:i4>1769534</vt:i4>
      </vt:variant>
      <vt:variant>
        <vt:i4>59</vt:i4>
      </vt:variant>
      <vt:variant>
        <vt:i4>0</vt:i4>
      </vt:variant>
      <vt:variant>
        <vt:i4>5</vt:i4>
      </vt:variant>
      <vt:variant>
        <vt:lpwstr/>
      </vt:variant>
      <vt:variant>
        <vt:lpwstr>_Toc229538635</vt:lpwstr>
      </vt:variant>
      <vt:variant>
        <vt:i4>1769534</vt:i4>
      </vt:variant>
      <vt:variant>
        <vt:i4>53</vt:i4>
      </vt:variant>
      <vt:variant>
        <vt:i4>0</vt:i4>
      </vt:variant>
      <vt:variant>
        <vt:i4>5</vt:i4>
      </vt:variant>
      <vt:variant>
        <vt:lpwstr/>
      </vt:variant>
      <vt:variant>
        <vt:lpwstr>_Toc229538634</vt:lpwstr>
      </vt:variant>
      <vt:variant>
        <vt:i4>1769534</vt:i4>
      </vt:variant>
      <vt:variant>
        <vt:i4>47</vt:i4>
      </vt:variant>
      <vt:variant>
        <vt:i4>0</vt:i4>
      </vt:variant>
      <vt:variant>
        <vt:i4>5</vt:i4>
      </vt:variant>
      <vt:variant>
        <vt:lpwstr/>
      </vt:variant>
      <vt:variant>
        <vt:lpwstr>_Toc229538633</vt:lpwstr>
      </vt:variant>
      <vt:variant>
        <vt:i4>1769534</vt:i4>
      </vt:variant>
      <vt:variant>
        <vt:i4>41</vt:i4>
      </vt:variant>
      <vt:variant>
        <vt:i4>0</vt:i4>
      </vt:variant>
      <vt:variant>
        <vt:i4>5</vt:i4>
      </vt:variant>
      <vt:variant>
        <vt:lpwstr/>
      </vt:variant>
      <vt:variant>
        <vt:lpwstr>_Toc229538632</vt:lpwstr>
      </vt:variant>
      <vt:variant>
        <vt:i4>1769534</vt:i4>
      </vt:variant>
      <vt:variant>
        <vt:i4>35</vt:i4>
      </vt:variant>
      <vt:variant>
        <vt:i4>0</vt:i4>
      </vt:variant>
      <vt:variant>
        <vt:i4>5</vt:i4>
      </vt:variant>
      <vt:variant>
        <vt:lpwstr/>
      </vt:variant>
      <vt:variant>
        <vt:lpwstr>_Toc229538631</vt:lpwstr>
      </vt:variant>
      <vt:variant>
        <vt:i4>1769534</vt:i4>
      </vt:variant>
      <vt:variant>
        <vt:i4>29</vt:i4>
      </vt:variant>
      <vt:variant>
        <vt:i4>0</vt:i4>
      </vt:variant>
      <vt:variant>
        <vt:i4>5</vt:i4>
      </vt:variant>
      <vt:variant>
        <vt:lpwstr/>
      </vt:variant>
      <vt:variant>
        <vt:lpwstr>_Toc229538630</vt:lpwstr>
      </vt:variant>
      <vt:variant>
        <vt:i4>1703998</vt:i4>
      </vt:variant>
      <vt:variant>
        <vt:i4>23</vt:i4>
      </vt:variant>
      <vt:variant>
        <vt:i4>0</vt:i4>
      </vt:variant>
      <vt:variant>
        <vt:i4>5</vt:i4>
      </vt:variant>
      <vt:variant>
        <vt:lpwstr/>
      </vt:variant>
      <vt:variant>
        <vt:lpwstr>_Toc229538629</vt:lpwstr>
      </vt:variant>
      <vt:variant>
        <vt:i4>1703998</vt:i4>
      </vt:variant>
      <vt:variant>
        <vt:i4>17</vt:i4>
      </vt:variant>
      <vt:variant>
        <vt:i4>0</vt:i4>
      </vt:variant>
      <vt:variant>
        <vt:i4>5</vt:i4>
      </vt:variant>
      <vt:variant>
        <vt:lpwstr/>
      </vt:variant>
      <vt:variant>
        <vt:lpwstr>_Toc229538628</vt:lpwstr>
      </vt:variant>
      <vt:variant>
        <vt:i4>1703998</vt:i4>
      </vt:variant>
      <vt:variant>
        <vt:i4>11</vt:i4>
      </vt:variant>
      <vt:variant>
        <vt:i4>0</vt:i4>
      </vt:variant>
      <vt:variant>
        <vt:i4>5</vt:i4>
      </vt:variant>
      <vt:variant>
        <vt:lpwstr/>
      </vt:variant>
      <vt:variant>
        <vt:lpwstr>_Toc229538627</vt:lpwstr>
      </vt:variant>
      <vt:variant>
        <vt:i4>1703998</vt:i4>
      </vt:variant>
      <vt:variant>
        <vt:i4>5</vt:i4>
      </vt:variant>
      <vt:variant>
        <vt:i4>0</vt:i4>
      </vt:variant>
      <vt:variant>
        <vt:i4>5</vt:i4>
      </vt:variant>
      <vt:variant>
        <vt:lpwstr/>
      </vt:variant>
      <vt:variant>
        <vt:lpwstr>_Toc229538626</vt:lpwstr>
      </vt:variant>
      <vt:variant>
        <vt:i4>6553682</vt:i4>
      </vt:variant>
      <vt:variant>
        <vt:i4>0</vt:i4>
      </vt:variant>
      <vt:variant>
        <vt:i4>0</vt:i4>
      </vt:variant>
      <vt:variant>
        <vt:i4>5</vt:i4>
      </vt:variant>
      <vt:variant>
        <vt:lpwstr>mailto:pcssupport@csc.com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Design_specifications_template</dc:title>
  <dc:subject/>
  <dc:creator>mpanwar</dc:creator>
  <cp:keywords/>
  <dc:description/>
  <cp:lastModifiedBy>jmericle</cp:lastModifiedBy>
  <cp:revision>3</cp:revision>
  <cp:lastPrinted>2008-06-10T20:36:00Z</cp:lastPrinted>
  <dcterms:created xsi:type="dcterms:W3CDTF">2012-01-30T16:08:00Z</dcterms:created>
  <dcterms:modified xsi:type="dcterms:W3CDTF">2012-01-30T17:57:00Z</dcterms:modified>
</cp:coreProperties>
</file>